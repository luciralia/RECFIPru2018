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14262244"/>
        <w:docPartObj>
          <w:docPartGallery w:val="Cover Pages"/>
          <w:docPartUnique/>
        </w:docPartObj>
      </w:sdtPr>
      <w:sdtEndPr/>
      <w:sdtContent>
        <w:p w:rsidR="00136760" w:rsidRDefault="00A84E2D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71540" cy="8796020"/>
                    <wp:effectExtent l="0" t="0" r="0" b="3175"/>
                    <wp:wrapNone/>
                    <wp:docPr id="27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71540" cy="8796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5000" w:type="pct"/>
                                  <w:jc w:val="center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9139"/>
                                </w:tblGrid>
                                <w:tr w:rsidR="00251EB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:rsidR="00251EB0" w:rsidRDefault="00251EB0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:rsidR="00251EB0" w:rsidRDefault="00251EB0">
                                      <w:pPr>
                                        <w:pStyle w:val="Sinespaciado"/>
                                        <w:spacing w:line="276" w:lineRule="auto"/>
                                        <w:jc w:val="right"/>
                                        <w:rPr>
                                          <w:rFonts w:asciiTheme="majorHAnsi" w:hAnsiTheme="majorHAnsi"/>
                                          <w:color w:val="525A7D" w:themeColor="accent1" w:themeShade="BF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525A7D" w:themeColor="accent1" w:themeShade="BF"/>
                                          <w:sz w:val="52"/>
                                          <w:szCs w:val="5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525A7D" w:themeColor="accent1" w:themeShade="BF"/>
                                            <w:sz w:val="52"/>
                                            <w:szCs w:val="52"/>
                                          </w:rPr>
                                          <w:alias w:val="Título"/>
                                          <w:id w:val="65631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525A7D" w:themeColor="accent1" w:themeShade="BF"/>
                                              <w:sz w:val="52"/>
                                              <w:szCs w:val="52"/>
                                              <w:lang w:val="es-MX"/>
                                            </w:rPr>
                                            <w:t xml:space="preserve">Lineamientos para la creación  o modificación de </w:t>
                                          </w:r>
                                          <w:r w:rsidR="0044097B">
                                            <w:rPr>
                                              <w:rFonts w:asciiTheme="majorHAnsi" w:hAnsiTheme="majorHAnsi"/>
                                              <w:color w:val="525A7D" w:themeColor="accent1" w:themeShade="BF"/>
                                              <w:sz w:val="52"/>
                                              <w:szCs w:val="52"/>
                                              <w:lang w:val="es-MX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Theme="majorHAnsi" w:hAnsiTheme="majorHAnsi"/>
                                              <w:color w:val="525A7D" w:themeColor="accent1" w:themeShade="BF"/>
                                              <w:sz w:val="52"/>
                                              <w:szCs w:val="52"/>
                                              <w:lang w:val="es-MX"/>
                                            </w:rPr>
                                            <w:t>aboratorios</w:t>
                                          </w:r>
                                        </w:sdtContent>
                                      </w:sdt>
                                    </w:p>
                                    <w:p w:rsidR="00251EB0" w:rsidRDefault="00A84E2D" w:rsidP="00CA55D1">
                                      <w:pPr>
                                        <w:pStyle w:val="Sinespaciado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9FB8CD" w:themeColor="accent2"/>
                                            <w:sz w:val="24"/>
                                            <w:szCs w:val="24"/>
                                          </w:rPr>
                                          <w:alias w:val="Subtítulo"/>
                                          <w:id w:val="656319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4097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  <w:szCs w:val="24"/>
                                              <w:lang w:val="es-MX"/>
                                            </w:rPr>
                                            <w:t>Laboratorios de docencia, investigación o abiertos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51EB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251EB0" w:rsidRDefault="00251EB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251EB0" w:rsidRDefault="00251EB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251EB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:rsidR="00251EB0" w:rsidRDefault="00251EB0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:rsidR="00251EB0" w:rsidRDefault="00251EB0" w:rsidP="00DE6E54">
                                      <w:pPr>
                                        <w:pStyle w:val="Sinespaciado"/>
                                        <w:rPr>
                                          <w:color w:val="525A7D" w:themeColor="accent1" w:themeShade="BF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808080" w:themeColor="background1" w:themeShade="80"/>
                                          <w:lang w:val="es-MX"/>
                                        </w:rPr>
                                        <w:t xml:space="preserve">Comité de Operación y Seguimiento </w:t>
                                      </w:r>
                                      <w:r w:rsidR="00DE6E54">
                                        <w:rPr>
                                          <w:b/>
                                          <w:color w:val="808080" w:themeColor="background1" w:themeShade="80"/>
                                          <w:lang w:val="es-MX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/>
                                          <w:color w:val="808080" w:themeColor="background1" w:themeShade="80"/>
                                          <w:lang w:val="es-MX"/>
                                        </w:rPr>
                                        <w:t xml:space="preserve"> Laboratorios de Docencia e Investigación</w:t>
                                      </w:r>
                                    </w:p>
                                  </w:tc>
                                </w:tr>
                                <w:tr w:rsidR="00251EB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251EB0" w:rsidRDefault="00251EB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251EB0" w:rsidRDefault="00251EB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jc w:val="center"/>
                                </w:pPr>
                              </w:p>
                              <w:p w:rsidR="00251EB0" w:rsidRDefault="00251EB0" w:rsidP="004515FD">
                                <w:pPr>
                                  <w:pStyle w:val="Sinespaciado"/>
                                  <w:ind w:left="3545" w:firstLine="709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MX" w:eastAsia="es-MX"/>
                                  </w:rPr>
                                  <w:drawing>
                                    <wp:inline distT="0" distB="0" distL="0" distR="0">
                                      <wp:extent cx="1008888" cy="1194816"/>
                                      <wp:effectExtent l="19050" t="0" r="762" b="0"/>
                                      <wp:docPr id="4" name="3 Imagen" descr="unamcolor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unamcolor.jpg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008888" cy="11948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val="es-MX" w:eastAsia="es-MX"/>
                                  </w:rPr>
                                  <w:drawing>
                                    <wp:inline distT="0" distB="0" distL="0" distR="0">
                                      <wp:extent cx="1008888" cy="1194816"/>
                                      <wp:effectExtent l="19050" t="0" r="762" b="0"/>
                                      <wp:docPr id="3" name="2 Imagen" descr="color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color.jpg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008888" cy="11948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470.2pt;height:692.6pt;z-index:251658240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" o:allowincell="f" filled="f" stroked="f">
                    <v:textbox>
                      <w:txbxContent>
                        <w:tbl>
                          <w:tblPr>
                            <w:tblStyle w:val="Tablaconcuadrcula"/>
                            <w:tblW w:w="5000" w:type="pct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9139"/>
                          </w:tblGrid>
                          <w:tr w:rsidR="00251EB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:rsidR="00251EB0" w:rsidRDefault="00251EB0">
                                <w:pPr>
                                  <w:pStyle w:val="Sinespaciado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:rsidR="00251EB0" w:rsidRDefault="00251EB0">
                                <w:pPr>
                                  <w:pStyle w:val="Sinespaciado"/>
                                  <w:spacing w:line="276" w:lineRule="auto"/>
                                  <w:jc w:val="right"/>
                                  <w:rPr>
                                    <w:rFonts w:asciiTheme="majorHAnsi" w:hAnsiTheme="majorHAnsi"/>
                                    <w:color w:val="525A7D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525A7D" w:themeColor="accent1" w:themeShade="BF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  <w:spacing w:val="10"/>
                                    <w:sz w:val="52"/>
                                    <w:szCs w:val="52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525A7D" w:themeColor="accent1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id w:val="65631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525A7D" w:themeColor="accent1" w:themeShade="BF"/>
                                        <w:sz w:val="52"/>
                                        <w:szCs w:val="52"/>
                                        <w:lang w:val="es-MX"/>
                                      </w:rPr>
                                      <w:t xml:space="preserve">Lineamientos para la creación  o modificación de </w:t>
                                    </w:r>
                                    <w:r w:rsidR="0044097B">
                                      <w:rPr>
                                        <w:rFonts w:asciiTheme="majorHAnsi" w:hAnsiTheme="majorHAnsi"/>
                                        <w:color w:val="525A7D" w:themeColor="accent1" w:themeShade="BF"/>
                                        <w:sz w:val="52"/>
                                        <w:szCs w:val="52"/>
                                        <w:lang w:val="es-MX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525A7D" w:themeColor="accent1" w:themeShade="BF"/>
                                        <w:sz w:val="52"/>
                                        <w:szCs w:val="52"/>
                                        <w:lang w:val="es-MX"/>
                                      </w:rPr>
                                      <w:t>aboratorios</w:t>
                                    </w:r>
                                  </w:sdtContent>
                                </w:sdt>
                              </w:p>
                              <w:p w:rsidR="00251EB0" w:rsidRDefault="00A84E2D" w:rsidP="00CA55D1">
                                <w:pPr>
                                  <w:pStyle w:val="Sinespaciado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9FB8CD" w:themeColor="accent2"/>
                                      <w:sz w:val="24"/>
                                      <w:szCs w:val="24"/>
                                    </w:rPr>
                                    <w:alias w:val="Subtítulo"/>
                                    <w:id w:val="65631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097B"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  <w:szCs w:val="24"/>
                                        <w:lang w:val="es-MX"/>
                                      </w:rPr>
                                      <w:t>Laboratorios de docencia, investigación o abiertos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51EB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251EB0" w:rsidRDefault="00251EB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251EB0" w:rsidRDefault="00251EB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251EB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:rsidR="00251EB0" w:rsidRDefault="00251EB0">
                                <w:pPr>
                                  <w:pStyle w:val="Sinespaciado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:rsidR="00251EB0" w:rsidRDefault="00251EB0" w:rsidP="00DE6E54">
                                <w:pPr>
                                  <w:pStyle w:val="Sinespaciado"/>
                                  <w:rPr>
                                    <w:color w:val="525A7D" w:themeColor="accent1" w:themeShade="BF"/>
                                  </w:rPr>
                                </w:pPr>
                                <w:r>
                                  <w:rPr>
                                    <w:b/>
                                    <w:color w:val="808080" w:themeColor="background1" w:themeShade="80"/>
                                    <w:lang w:val="es-MX"/>
                                  </w:rPr>
                                  <w:t xml:space="preserve">Comité de Operación y Seguimiento </w:t>
                                </w:r>
                                <w:r w:rsidR="00DE6E54">
                                  <w:rPr>
                                    <w:b/>
                                    <w:color w:val="808080" w:themeColor="background1" w:themeShade="80"/>
                                    <w:lang w:val="es-MX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808080" w:themeColor="background1" w:themeShade="80"/>
                                    <w:lang w:val="es-MX"/>
                                  </w:rPr>
                                  <w:t xml:space="preserve"> Laboratorios de Docencia e Investigación</w:t>
                                </w:r>
                              </w:p>
                            </w:tc>
                          </w:tr>
                          <w:tr w:rsidR="00251EB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251EB0" w:rsidRDefault="00251EB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251EB0" w:rsidRDefault="00251EB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jc w:val="center"/>
                          </w:pPr>
                        </w:p>
                        <w:p w:rsidR="00251EB0" w:rsidRDefault="00251EB0" w:rsidP="004515FD">
                          <w:pPr>
                            <w:pStyle w:val="Sinespaciado"/>
                            <w:ind w:left="3545" w:firstLine="709"/>
                            <w:jc w:val="center"/>
                          </w:pPr>
                          <w:r>
                            <w:rPr>
                              <w:noProof/>
                              <w:lang w:val="es-MX" w:eastAsia="es-MX"/>
                            </w:rPr>
                            <w:drawing>
                              <wp:inline distT="0" distB="0" distL="0" distR="0">
                                <wp:extent cx="1008888" cy="1194816"/>
                                <wp:effectExtent l="19050" t="0" r="762" b="0"/>
                                <wp:docPr id="4" name="3 Imagen" descr="unamcolor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namcolor.jpg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8888" cy="11948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es-MX" w:eastAsia="es-MX"/>
                            </w:rPr>
                            <w:drawing>
                              <wp:inline distT="0" distB="0" distL="0" distR="0">
                                <wp:extent cx="1008888" cy="1194816"/>
                                <wp:effectExtent l="19050" t="0" r="762" b="0"/>
                                <wp:docPr id="3" name="2 Imagen" descr="color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olor.jpg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8888" cy="11948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23AE1">
            <w:br w:type="page"/>
          </w:r>
        </w:p>
      </w:sdtContent>
    </w:sdt>
    <w:p w:rsidR="006A42F9" w:rsidRDefault="006A42F9" w:rsidP="006A42F9">
      <w:pPr>
        <w:rPr>
          <w:rFonts w:ascii="Arial" w:hAnsi="Arial" w:cs="Arial"/>
        </w:rPr>
        <w:sectPr w:rsidR="006A42F9" w:rsidSect="00656F89">
          <w:headerReference w:type="even" r:id="rId12"/>
          <w:footerReference w:type="even" r:id="rId13"/>
          <w:footerReference w:type="default" r:id="rId14"/>
          <w:footerReference w:type="first" r:id="rId15"/>
          <w:pgSz w:w="12240" w:h="15840" w:code="1"/>
          <w:pgMar w:top="1134" w:right="1418" w:bottom="851" w:left="1418" w:header="709" w:footer="709" w:gutter="0"/>
          <w:cols w:num="2" w:space="576"/>
          <w:titlePg/>
          <w:docGrid w:linePitch="360"/>
        </w:sectPr>
      </w:pPr>
    </w:p>
    <w:tbl>
      <w:tblPr>
        <w:tblStyle w:val="Tablaconcuadrcula"/>
        <w:tblW w:w="10118" w:type="dxa"/>
        <w:tblInd w:w="-371" w:type="dxa"/>
        <w:tblLook w:val="04A0" w:firstRow="1" w:lastRow="0" w:firstColumn="1" w:lastColumn="0" w:noHBand="0" w:noVBand="1"/>
      </w:tblPr>
      <w:tblGrid>
        <w:gridCol w:w="4874"/>
        <w:gridCol w:w="2409"/>
        <w:gridCol w:w="2835"/>
      </w:tblGrid>
      <w:tr w:rsidR="006A42F9" w:rsidRPr="00DF7FCB" w:rsidTr="00815FEE">
        <w:trPr>
          <w:trHeight w:val="210"/>
        </w:trPr>
        <w:tc>
          <w:tcPr>
            <w:tcW w:w="4874" w:type="dxa"/>
            <w:noWrap/>
            <w:hideMark/>
          </w:tcPr>
          <w:p w:rsidR="006A42F9" w:rsidRPr="00DF7FCB" w:rsidRDefault="006A42F9" w:rsidP="00DF7FCB">
            <w:pPr>
              <w:jc w:val="both"/>
              <w:rPr>
                <w:rFonts w:asciiTheme="majorHAnsi" w:eastAsiaTheme="majorEastAsia" w:hAnsiTheme="majorHAnsi" w:cstheme="majorBidi"/>
                <w:color w:val="727CA3" w:themeColor="accent1"/>
                <w:sz w:val="22"/>
                <w:szCs w:val="24"/>
                <w:lang w:val="es-MX"/>
              </w:rPr>
            </w:pPr>
            <w:r w:rsidRPr="00DF7FCB">
              <w:rPr>
                <w:rFonts w:asciiTheme="majorHAnsi" w:eastAsiaTheme="majorEastAsia" w:hAnsiTheme="majorHAnsi" w:cstheme="majorBidi"/>
                <w:color w:val="727CA3" w:themeColor="accent1"/>
                <w:sz w:val="22"/>
                <w:szCs w:val="24"/>
                <w:lang w:val="es-MX"/>
              </w:rPr>
              <w:lastRenderedPageBreak/>
              <w:t>Elaboró:</w:t>
            </w:r>
          </w:p>
        </w:tc>
        <w:tc>
          <w:tcPr>
            <w:tcW w:w="2409" w:type="dxa"/>
            <w:noWrap/>
            <w:hideMark/>
          </w:tcPr>
          <w:p w:rsidR="006A42F9" w:rsidRPr="00DF7FCB" w:rsidRDefault="006A42F9" w:rsidP="00DF7FCB">
            <w:pPr>
              <w:rPr>
                <w:rFonts w:asciiTheme="majorHAnsi" w:eastAsiaTheme="majorEastAsia" w:hAnsiTheme="majorHAnsi" w:cstheme="majorBidi"/>
                <w:color w:val="727CA3" w:themeColor="accent1"/>
                <w:sz w:val="22"/>
                <w:szCs w:val="24"/>
                <w:lang w:val="es-MX"/>
              </w:rPr>
            </w:pPr>
            <w:r w:rsidRPr="00DF7FCB">
              <w:rPr>
                <w:rFonts w:asciiTheme="majorHAnsi" w:eastAsiaTheme="majorEastAsia" w:hAnsiTheme="majorHAnsi" w:cstheme="majorBidi"/>
                <w:color w:val="727CA3" w:themeColor="accent1"/>
                <w:sz w:val="22"/>
                <w:szCs w:val="24"/>
                <w:lang w:val="es-MX"/>
              </w:rPr>
              <w:t>Revisó:</w:t>
            </w:r>
          </w:p>
        </w:tc>
        <w:tc>
          <w:tcPr>
            <w:tcW w:w="2835" w:type="dxa"/>
          </w:tcPr>
          <w:p w:rsidR="006A42F9" w:rsidRPr="00DF7FCB" w:rsidRDefault="006A42F9" w:rsidP="00DF7FCB">
            <w:pPr>
              <w:rPr>
                <w:rFonts w:asciiTheme="majorHAnsi" w:eastAsiaTheme="majorEastAsia" w:hAnsiTheme="majorHAnsi" w:cstheme="majorBidi"/>
                <w:color w:val="727CA3" w:themeColor="accent1"/>
                <w:sz w:val="22"/>
                <w:szCs w:val="24"/>
                <w:lang w:val="es-MX"/>
              </w:rPr>
            </w:pPr>
            <w:r w:rsidRPr="00DF7FCB">
              <w:rPr>
                <w:rFonts w:asciiTheme="majorHAnsi" w:eastAsiaTheme="majorEastAsia" w:hAnsiTheme="majorHAnsi" w:cstheme="majorBidi"/>
                <w:color w:val="727CA3" w:themeColor="accent1"/>
                <w:sz w:val="22"/>
                <w:szCs w:val="24"/>
                <w:lang w:val="es-MX"/>
              </w:rPr>
              <w:t>Autorizó:</w:t>
            </w:r>
          </w:p>
        </w:tc>
      </w:tr>
      <w:tr w:rsidR="006A42F9" w:rsidRPr="00A574CF" w:rsidTr="00815FEE">
        <w:trPr>
          <w:trHeight w:val="867"/>
        </w:trPr>
        <w:tc>
          <w:tcPr>
            <w:tcW w:w="4874" w:type="dxa"/>
            <w:noWrap/>
            <w:vAlign w:val="center"/>
            <w:hideMark/>
          </w:tcPr>
          <w:p w:rsidR="006A42F9" w:rsidRPr="00DF7FCB" w:rsidRDefault="006A42F9" w:rsidP="00815FEE"/>
          <w:p w:rsidR="006A42F9" w:rsidRPr="00815FEE" w:rsidRDefault="00EF0723" w:rsidP="00815FEE">
            <w:pPr>
              <w:rPr>
                <w:sz w:val="18"/>
              </w:rPr>
            </w:pPr>
            <w:r>
              <w:rPr>
                <w:sz w:val="18"/>
              </w:rPr>
              <w:t xml:space="preserve">M.A. </w:t>
            </w:r>
            <w:r w:rsidR="006A42F9" w:rsidRPr="00815FEE">
              <w:rPr>
                <w:sz w:val="18"/>
              </w:rPr>
              <w:t xml:space="preserve">Violeta </w:t>
            </w:r>
            <w:r w:rsidR="0044097B">
              <w:rPr>
                <w:sz w:val="18"/>
              </w:rPr>
              <w:t xml:space="preserve">Luz María </w:t>
            </w:r>
            <w:r w:rsidR="006A42F9" w:rsidRPr="00815FEE">
              <w:rPr>
                <w:sz w:val="18"/>
              </w:rPr>
              <w:t>Bravo Hernández. Representante de la DCB</w:t>
            </w:r>
          </w:p>
          <w:p w:rsidR="006A42F9" w:rsidRPr="00815FEE" w:rsidRDefault="006A42F9" w:rsidP="00815FEE">
            <w:pPr>
              <w:rPr>
                <w:sz w:val="18"/>
              </w:rPr>
            </w:pPr>
            <w:r w:rsidRPr="00815FEE">
              <w:rPr>
                <w:sz w:val="18"/>
              </w:rPr>
              <w:t>Ing. Alejandro García Serrano. Representante de la DICT</w:t>
            </w:r>
          </w:p>
          <w:p w:rsidR="006A42F9" w:rsidRPr="00815FEE" w:rsidRDefault="006A42F9" w:rsidP="00815FEE">
            <w:pPr>
              <w:rPr>
                <w:sz w:val="18"/>
              </w:rPr>
            </w:pPr>
            <w:r w:rsidRPr="00815FEE">
              <w:rPr>
                <w:sz w:val="18"/>
              </w:rPr>
              <w:t>Ing. Alejandro Sosa Fuentes. Representante de la DIE</w:t>
            </w:r>
          </w:p>
          <w:p w:rsidR="006A42F9" w:rsidRPr="00815FEE" w:rsidRDefault="006A42F9" w:rsidP="00815FEE">
            <w:pPr>
              <w:rPr>
                <w:sz w:val="18"/>
              </w:rPr>
            </w:pPr>
            <w:r w:rsidRPr="00815FEE">
              <w:rPr>
                <w:sz w:val="18"/>
              </w:rPr>
              <w:t>Ing. Marcos Trejo Hernández. Representante de la DICyG</w:t>
            </w:r>
          </w:p>
          <w:p w:rsidR="006A42F9" w:rsidRPr="00815FEE" w:rsidRDefault="006A42F9" w:rsidP="00815FEE">
            <w:pPr>
              <w:rPr>
                <w:sz w:val="18"/>
              </w:rPr>
            </w:pPr>
            <w:r w:rsidRPr="00815FEE">
              <w:rPr>
                <w:sz w:val="18"/>
              </w:rPr>
              <w:t>Ing. Víctor Vázquez Huarota. Representante de la DIMEI</w:t>
            </w:r>
          </w:p>
          <w:p w:rsidR="006A42F9" w:rsidRPr="00DF7FCB" w:rsidRDefault="006A42F9" w:rsidP="00815FEE">
            <w:r w:rsidRPr="00815FEE">
              <w:rPr>
                <w:sz w:val="18"/>
              </w:rPr>
              <w:t>Ing. C</w:t>
            </w:r>
            <w:r w:rsidR="00815FEE" w:rsidRPr="00815FEE">
              <w:rPr>
                <w:sz w:val="18"/>
              </w:rPr>
              <w:t xml:space="preserve">. </w:t>
            </w:r>
            <w:r w:rsidRPr="00815FEE">
              <w:rPr>
                <w:sz w:val="18"/>
              </w:rPr>
              <w:t>Osvaldo Pereida Gómez. Representante de la CPD</w:t>
            </w:r>
          </w:p>
        </w:tc>
        <w:tc>
          <w:tcPr>
            <w:tcW w:w="2409" w:type="dxa"/>
            <w:noWrap/>
            <w:hideMark/>
          </w:tcPr>
          <w:p w:rsidR="00815FEE" w:rsidRDefault="00815FEE" w:rsidP="00815FEE">
            <w:pPr>
              <w:rPr>
                <w:sz w:val="18"/>
              </w:rPr>
            </w:pPr>
          </w:p>
          <w:p w:rsidR="006A42F9" w:rsidRPr="00DF7FCB" w:rsidRDefault="006A42F9" w:rsidP="00815FEE">
            <w:pPr>
              <w:rPr>
                <w:sz w:val="18"/>
              </w:rPr>
            </w:pPr>
            <w:r w:rsidRPr="00DF7FCB">
              <w:rPr>
                <w:sz w:val="18"/>
              </w:rPr>
              <w:t>M.I. Abigail Serralde Ruiz.</w:t>
            </w:r>
          </w:p>
          <w:p w:rsidR="006A42F9" w:rsidRPr="00DF7FCB" w:rsidRDefault="006A42F9" w:rsidP="00815FEE">
            <w:pPr>
              <w:rPr>
                <w:sz w:val="18"/>
              </w:rPr>
            </w:pPr>
            <w:r w:rsidRPr="00DF7FCB">
              <w:rPr>
                <w:sz w:val="18"/>
              </w:rPr>
              <w:t>Coordina</w:t>
            </w:r>
            <w:r w:rsidR="00815FEE">
              <w:rPr>
                <w:sz w:val="18"/>
              </w:rPr>
              <w:t xml:space="preserve">dora </w:t>
            </w:r>
            <w:r w:rsidRPr="00DF7FCB">
              <w:rPr>
                <w:sz w:val="18"/>
              </w:rPr>
              <w:t>de Planeación y Desarrollo, FI</w:t>
            </w:r>
          </w:p>
          <w:p w:rsidR="006A42F9" w:rsidRPr="00DF7FCB" w:rsidRDefault="006A42F9" w:rsidP="00815FEE">
            <w:pPr>
              <w:rPr>
                <w:sz w:val="18"/>
              </w:rPr>
            </w:pPr>
            <w:r w:rsidRPr="00DF7FCB">
              <w:rPr>
                <w:sz w:val="18"/>
              </w:rPr>
              <w:t>Ing. Luis Jiménez Escobar</w:t>
            </w:r>
          </w:p>
          <w:p w:rsidR="006A42F9" w:rsidRPr="00DF7FCB" w:rsidRDefault="006A42F9" w:rsidP="00815FEE">
            <w:r w:rsidRPr="00DF7FCB">
              <w:rPr>
                <w:sz w:val="18"/>
              </w:rPr>
              <w:t>Secretario Administrativo, FI</w:t>
            </w:r>
          </w:p>
        </w:tc>
        <w:tc>
          <w:tcPr>
            <w:tcW w:w="2835" w:type="dxa"/>
          </w:tcPr>
          <w:p w:rsidR="006A42F9" w:rsidRPr="00DF7FCB" w:rsidRDefault="006A42F9" w:rsidP="00815FEE"/>
          <w:p w:rsidR="006A42F9" w:rsidRPr="00DF7FCB" w:rsidRDefault="006A42F9" w:rsidP="00815FEE">
            <w:pPr>
              <w:rPr>
                <w:sz w:val="18"/>
              </w:rPr>
            </w:pPr>
            <w:bookmarkStart w:id="0" w:name="_GoBack"/>
            <w:bookmarkEnd w:id="0"/>
            <w:r w:rsidRPr="00DF7FCB">
              <w:rPr>
                <w:sz w:val="18"/>
              </w:rPr>
              <w:t>Director, Facultad de Ingeniería</w:t>
            </w:r>
          </w:p>
          <w:p w:rsidR="006A42F9" w:rsidRPr="00DF7FCB" w:rsidRDefault="006A42F9" w:rsidP="00815FEE"/>
        </w:tc>
      </w:tr>
      <w:tr w:rsidR="006A42F9" w:rsidRPr="00A574CF" w:rsidTr="00815FEE">
        <w:trPr>
          <w:trHeight w:val="515"/>
        </w:trPr>
        <w:tc>
          <w:tcPr>
            <w:tcW w:w="4874" w:type="dxa"/>
            <w:noWrap/>
            <w:vAlign w:val="bottom"/>
            <w:hideMark/>
          </w:tcPr>
          <w:p w:rsidR="006A42F9" w:rsidRPr="00DF7FCB" w:rsidRDefault="006A42F9" w:rsidP="00DF7FCB">
            <w:pPr>
              <w:jc w:val="right"/>
            </w:pPr>
            <w:r w:rsidRPr="00DF7FCB">
              <w:rPr>
                <w:rFonts w:asciiTheme="majorHAnsi" w:eastAsiaTheme="majorEastAsia" w:hAnsiTheme="majorHAnsi" w:cstheme="majorBidi"/>
                <w:color w:val="727CA3" w:themeColor="accent1"/>
                <w:sz w:val="24"/>
                <w:szCs w:val="24"/>
                <w:lang w:val="es-MX"/>
              </w:rPr>
              <w:t>Firma:</w:t>
            </w:r>
          </w:p>
        </w:tc>
        <w:tc>
          <w:tcPr>
            <w:tcW w:w="2409" w:type="dxa"/>
            <w:noWrap/>
            <w:hideMark/>
          </w:tcPr>
          <w:p w:rsidR="006A42F9" w:rsidRPr="00DF7FCB" w:rsidRDefault="006A42F9" w:rsidP="00DF7FCB">
            <w:r w:rsidRPr="00DF7FCB">
              <w:t> </w:t>
            </w:r>
          </w:p>
        </w:tc>
        <w:tc>
          <w:tcPr>
            <w:tcW w:w="2835" w:type="dxa"/>
            <w:noWrap/>
            <w:hideMark/>
          </w:tcPr>
          <w:p w:rsidR="006A42F9" w:rsidRPr="00DF7FCB" w:rsidRDefault="006A42F9" w:rsidP="00DF7FCB">
            <w:r w:rsidRPr="00DF7FCB">
              <w:t> </w:t>
            </w:r>
          </w:p>
        </w:tc>
      </w:tr>
    </w:tbl>
    <w:p w:rsidR="006A42F9" w:rsidRDefault="006A42F9">
      <w:pPr>
        <w:pStyle w:val="Ttulo"/>
        <w:rPr>
          <w:sz w:val="48"/>
        </w:rPr>
      </w:pPr>
    </w:p>
    <w:p w:rsidR="006A42F9" w:rsidRPr="006A42F9" w:rsidRDefault="006A42F9" w:rsidP="006A42F9">
      <w:pPr>
        <w:pStyle w:val="Ttulo"/>
        <w:spacing w:after="0"/>
        <w:rPr>
          <w:sz w:val="20"/>
        </w:rPr>
        <w:sectPr w:rsidR="006A42F9" w:rsidRPr="006A42F9" w:rsidSect="00656F89">
          <w:footerReference w:type="first" r:id="rId16"/>
          <w:pgSz w:w="11907" w:h="16839" w:code="1"/>
          <w:pgMar w:top="1134" w:right="1418" w:bottom="851" w:left="1418" w:header="709" w:footer="709" w:gutter="0"/>
          <w:cols w:space="576"/>
          <w:titlePg/>
          <w:docGrid w:linePitch="360"/>
        </w:sectPr>
      </w:pPr>
    </w:p>
    <w:sdt>
      <w:sdtPr>
        <w:rPr>
          <w:sz w:val="40"/>
        </w:rPr>
        <w:alias w:val="Título"/>
        <w:tag w:val="Título"/>
        <w:id w:val="2592390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36760" w:rsidRDefault="0044097B">
          <w:pPr>
            <w:pStyle w:val="Ttulo"/>
          </w:pPr>
          <w:r>
            <w:rPr>
              <w:sz w:val="40"/>
              <w:lang w:val="es-MX"/>
            </w:rPr>
            <w:t>Lineamientos para la creación  o modificación de laboratorios</w:t>
          </w:r>
        </w:p>
      </w:sdtContent>
    </w:sdt>
    <w:sdt>
      <w:sdtPr>
        <w:rPr>
          <w:color w:val="727CA3" w:themeColor="accent1"/>
        </w:rPr>
        <w:alias w:val="Subtítulo"/>
        <w:tag w:val="Subtítulo"/>
        <w:id w:val="2067531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36760" w:rsidRDefault="00CA55D1">
          <w:pPr>
            <w:pStyle w:val="Subttulo"/>
            <w:rPr>
              <w:color w:val="727CA3" w:themeColor="accent1"/>
            </w:rPr>
          </w:pPr>
          <w:r>
            <w:rPr>
              <w:color w:val="727CA3" w:themeColor="accent1"/>
              <w:lang w:val="es-MX"/>
            </w:rPr>
            <w:t xml:space="preserve">Laboratorios de </w:t>
          </w:r>
          <w:r w:rsidR="0044097B">
            <w:rPr>
              <w:color w:val="727CA3" w:themeColor="accent1"/>
              <w:lang w:val="es-MX"/>
            </w:rPr>
            <w:t>d</w:t>
          </w:r>
          <w:r>
            <w:rPr>
              <w:color w:val="727CA3" w:themeColor="accent1"/>
              <w:lang w:val="es-MX"/>
            </w:rPr>
            <w:t xml:space="preserve">ocencia, </w:t>
          </w:r>
          <w:r w:rsidR="0044097B">
            <w:rPr>
              <w:color w:val="727CA3" w:themeColor="accent1"/>
              <w:lang w:val="es-MX"/>
            </w:rPr>
            <w:t>i</w:t>
          </w:r>
          <w:r>
            <w:rPr>
              <w:color w:val="727CA3" w:themeColor="accent1"/>
              <w:lang w:val="es-MX"/>
            </w:rPr>
            <w:t>nvestigación o abiertos</w:t>
          </w:r>
        </w:p>
      </w:sdtContent>
    </w:sdt>
    <w:p w:rsidR="00BD426D" w:rsidRDefault="004515FD" w:rsidP="00BD426D">
      <w:pPr>
        <w:jc w:val="both"/>
      </w:pPr>
      <w:r>
        <w:t xml:space="preserve">El presente documento muestra los lineamientos a seguir para la creación </w:t>
      </w:r>
      <w:r w:rsidR="00704DBC">
        <w:t>o modificación de l</w:t>
      </w:r>
      <w:r>
        <w:t xml:space="preserve">aboratorios de </w:t>
      </w:r>
      <w:r w:rsidR="0044097B">
        <w:t>d</w:t>
      </w:r>
      <w:r>
        <w:t xml:space="preserve">ocencia e </w:t>
      </w:r>
      <w:r w:rsidR="0044097B">
        <w:t>i</w:t>
      </w:r>
      <w:r>
        <w:t xml:space="preserve">nvestigación, así como los </w:t>
      </w:r>
      <w:r w:rsidR="009E2BF9">
        <w:t>laboratorio</w:t>
      </w:r>
      <w:r>
        <w:t xml:space="preserve">s abiertos que proporcionan servicios a los alumnos de la Facultad de Ingeniería de la Universidad </w:t>
      </w:r>
      <w:r w:rsidR="00353DF4">
        <w:t>N</w:t>
      </w:r>
      <w:r>
        <w:t>acional Autónoma de México</w:t>
      </w:r>
      <w:r w:rsidR="0044097B">
        <w:t xml:space="preserve"> (FI)</w:t>
      </w:r>
      <w:r>
        <w:t>.</w:t>
      </w:r>
    </w:p>
    <w:p w:rsidR="008B2987" w:rsidRDefault="008B2987" w:rsidP="00BD426D">
      <w:pPr>
        <w:jc w:val="both"/>
      </w:pPr>
      <w:r>
        <w:t xml:space="preserve">El objetivo de los siguientes lineamientos es </w:t>
      </w:r>
      <w:r w:rsidR="00045422">
        <w:t xml:space="preserve">que los laboratorios </w:t>
      </w:r>
      <w:r w:rsidR="0022228B">
        <w:t xml:space="preserve">favorezcan al cumplimiento de su propósito, evitar duplicidad de funciones,  </w:t>
      </w:r>
      <w:r>
        <w:t xml:space="preserve">aprovechar los recursos económicos y de infraestructura, </w:t>
      </w:r>
      <w:r w:rsidR="0022228B">
        <w:t xml:space="preserve">optimizar </w:t>
      </w:r>
      <w:r>
        <w:t>los espacios</w:t>
      </w:r>
      <w:r w:rsidR="0022228B">
        <w:t xml:space="preserve"> y</w:t>
      </w:r>
      <w:r>
        <w:t xml:space="preserve"> mejorar la distribución y ubicación de los laboratorios.</w:t>
      </w:r>
    </w:p>
    <w:p w:rsidR="004617B7" w:rsidRPr="004617B7" w:rsidRDefault="004617B7" w:rsidP="004617B7">
      <w:pPr>
        <w:jc w:val="both"/>
      </w:pPr>
      <w:r w:rsidRPr="007A1431">
        <w:rPr>
          <w:b/>
        </w:rPr>
        <w:t>Laboratorio</w:t>
      </w:r>
      <w:r>
        <w:t>:</w:t>
      </w:r>
      <w:r w:rsidR="007A1431">
        <w:t xml:space="preserve"> </w:t>
      </w:r>
      <w:r w:rsidRPr="004617B7">
        <w:t xml:space="preserve">Un </w:t>
      </w:r>
      <w:r w:rsidRPr="004617B7">
        <w:rPr>
          <w:bCs/>
        </w:rPr>
        <w:t>laboratorio</w:t>
      </w:r>
      <w:r w:rsidRPr="004617B7">
        <w:t xml:space="preserve"> es un lugar que se encuentra equipado con los medios necesarios para llevar a cabo </w:t>
      </w:r>
      <w:r w:rsidRPr="004617B7">
        <w:rPr>
          <w:bCs/>
        </w:rPr>
        <w:t>experimentos</w:t>
      </w:r>
      <w:r w:rsidRPr="004617B7">
        <w:t xml:space="preserve">, </w:t>
      </w:r>
      <w:hyperlink r:id="rId17" w:history="1">
        <w:r w:rsidRPr="004617B7">
          <w:t>investigaciones</w:t>
        </w:r>
      </w:hyperlink>
      <w:r w:rsidRPr="004617B7">
        <w:t xml:space="preserve"> o </w:t>
      </w:r>
      <w:hyperlink r:id="rId18" w:history="1">
        <w:r w:rsidRPr="004617B7">
          <w:t>trabajos</w:t>
        </w:r>
      </w:hyperlink>
      <w:r w:rsidRPr="004617B7">
        <w:t xml:space="preserve"> de carácter científico o técnico. </w:t>
      </w:r>
    </w:p>
    <w:p w:rsidR="009859B3" w:rsidRDefault="004617B7" w:rsidP="004617B7">
      <w:pPr>
        <w:jc w:val="both"/>
      </w:pPr>
      <w:r w:rsidRPr="004617B7">
        <w:t xml:space="preserve">Con condiciones ambientales </w:t>
      </w:r>
      <w:r w:rsidRPr="004617B7">
        <w:rPr>
          <w:bCs/>
        </w:rPr>
        <w:t>controladas</w:t>
      </w:r>
      <w:r w:rsidRPr="004617B7">
        <w:t xml:space="preserve"> y </w:t>
      </w:r>
      <w:r w:rsidRPr="004617B7">
        <w:rPr>
          <w:bCs/>
        </w:rPr>
        <w:t>normalizadas</w:t>
      </w:r>
      <w:r w:rsidRPr="004617B7">
        <w:t xml:space="preserve"> según su aplicación,  para evitar que se produzcan influencias extrañas a las previstas que alteren las mediciones, y permitir que las pruebas sean repetibles.</w:t>
      </w:r>
    </w:p>
    <w:p w:rsidR="00DE2BC5" w:rsidRPr="00DE2BC5" w:rsidRDefault="00DE2BC5" w:rsidP="00DE2BC5">
      <w:pPr>
        <w:jc w:val="both"/>
      </w:pPr>
      <w:r w:rsidRPr="007A1431">
        <w:rPr>
          <w:b/>
        </w:rPr>
        <w:t>Laboratorio Acreditado</w:t>
      </w:r>
      <w:r w:rsidR="007A1431" w:rsidRPr="007A1431">
        <w:rPr>
          <w:b/>
        </w:rPr>
        <w:t>:</w:t>
      </w:r>
      <w:r w:rsidR="007A1431">
        <w:t xml:space="preserve"> </w:t>
      </w:r>
      <w:r w:rsidRPr="00DE2BC5">
        <w:t xml:space="preserve">Laboratorio con el reconocimiento de su competencia técnica y de su </w:t>
      </w:r>
      <w:r w:rsidRPr="00DE2BC5">
        <w:lastRenderedPageBreak/>
        <w:t>sistema de gestión de calidad, emitido por un organismo autorizado</w:t>
      </w:r>
      <w:r w:rsidR="008332DC">
        <w:rPr>
          <w:rStyle w:val="Refdenotaalpie"/>
        </w:rPr>
        <w:footnoteReference w:id="1"/>
      </w:r>
      <w:r w:rsidRPr="00DE2BC5">
        <w:t xml:space="preserve">, especializado en su campo de aplicación y con base en normas.  </w:t>
      </w:r>
    </w:p>
    <w:p w:rsidR="00DE2BC5" w:rsidRDefault="00DE2BC5" w:rsidP="00DE2BC5">
      <w:pPr>
        <w:jc w:val="both"/>
      </w:pPr>
      <w:r w:rsidRPr="007A1431">
        <w:rPr>
          <w:b/>
        </w:rPr>
        <w:t>Laboratorio Certificado</w:t>
      </w:r>
      <w:r w:rsidR="007A1431" w:rsidRPr="007A1431">
        <w:rPr>
          <w:b/>
        </w:rPr>
        <w:t>:</w:t>
      </w:r>
      <w:r w:rsidR="007A1431">
        <w:t xml:space="preserve"> </w:t>
      </w:r>
      <w:r w:rsidRPr="00DE2BC5">
        <w:t>Laboratorio con una garantía escrita de que sus productos, procesos o servicios son conformes con una norma o especificación particular, emitida por un organismo de tercera parte</w:t>
      </w:r>
      <w:r w:rsidR="008332DC">
        <w:rPr>
          <w:rStyle w:val="Refdenotaalpie"/>
        </w:rPr>
        <w:footnoteReference w:id="2"/>
      </w:r>
      <w:r w:rsidRPr="00DE2BC5">
        <w:t>.</w:t>
      </w:r>
    </w:p>
    <w:p w:rsidR="007A1431" w:rsidRDefault="007A1431" w:rsidP="007A1431">
      <w:pPr>
        <w:jc w:val="both"/>
      </w:pPr>
      <w:r w:rsidRPr="007A1431">
        <w:rPr>
          <w:b/>
        </w:rPr>
        <w:t>Taller:</w:t>
      </w:r>
      <w:r>
        <w:t xml:space="preserve"> </w:t>
      </w:r>
      <w:r w:rsidRPr="007A1431">
        <w:t>Espacio en el cual se realiza un trabajo manual o de tipo artesanal, el cual se focaliza en la solución de problemas o capacitación sobre determinada actividad, requiriendo la participación activa de sus asistentes.</w:t>
      </w:r>
    </w:p>
    <w:p w:rsidR="00EE5D68" w:rsidRDefault="0029245F" w:rsidP="00BD426D">
      <w:pPr>
        <w:jc w:val="both"/>
        <w:rPr>
          <w:lang w:val="es-ES_tradnl"/>
        </w:rPr>
      </w:pPr>
      <w:r>
        <w:rPr>
          <w:lang w:val="es-ES_tradnl"/>
        </w:rPr>
        <w:t>E</w:t>
      </w:r>
      <w:r w:rsidR="00150E72">
        <w:rPr>
          <w:lang w:val="es-ES_tradnl"/>
        </w:rPr>
        <w:t xml:space="preserve">l </w:t>
      </w:r>
      <w:r w:rsidR="00390CAA" w:rsidRPr="00390CAA">
        <w:rPr>
          <w:lang w:val="es-ES_tradnl"/>
        </w:rPr>
        <w:t xml:space="preserve">laboratorio es entonces, ese espacio </w:t>
      </w:r>
      <w:r w:rsidR="00390CAA" w:rsidRPr="00390CAA">
        <w:t xml:space="preserve">de aprendizaje </w:t>
      </w:r>
      <w:r w:rsidR="00390CAA" w:rsidRPr="00390CAA">
        <w:rPr>
          <w:lang w:val="es-ES_tradnl"/>
        </w:rPr>
        <w:t xml:space="preserve">donde el </w:t>
      </w:r>
      <w:r>
        <w:rPr>
          <w:lang w:val="es-ES_tradnl"/>
        </w:rPr>
        <w:t>usuario</w:t>
      </w:r>
      <w:r w:rsidR="00390CAA" w:rsidRPr="00390CAA">
        <w:rPr>
          <w:lang w:val="es-ES_tradnl"/>
        </w:rPr>
        <w:t>desarrolla y adquiere</w:t>
      </w:r>
      <w:r w:rsidR="00150E72">
        <w:rPr>
          <w:lang w:val="es-ES_tradnl"/>
        </w:rPr>
        <w:t xml:space="preserve"> </w:t>
      </w:r>
      <w:r w:rsidR="00390CAA" w:rsidRPr="00390CAA">
        <w:rPr>
          <w:lang w:val="es-ES_tradnl"/>
        </w:rPr>
        <w:t xml:space="preserve">destrezas prácticas que le permiten establecer  criterios de ingeniería, comprobar - y en muchos casos entender - los conceptos teóricos que </w:t>
      </w:r>
      <w:r w:rsidR="00905AD3">
        <w:rPr>
          <w:lang w:val="es-ES_tradnl"/>
        </w:rPr>
        <w:t xml:space="preserve">necesita </w:t>
      </w:r>
      <w:r w:rsidR="00390CAA" w:rsidRPr="00390CAA">
        <w:rPr>
          <w:lang w:val="es-ES_tradnl"/>
        </w:rPr>
        <w:t xml:space="preserve">aprender respecto a las diferentes </w:t>
      </w:r>
      <w:r>
        <w:rPr>
          <w:lang w:val="es-ES_tradnl"/>
        </w:rPr>
        <w:t>áreas de conocimiento</w:t>
      </w:r>
      <w:r w:rsidR="00390CAA" w:rsidRPr="00390CAA">
        <w:rPr>
          <w:lang w:val="es-ES_tradnl"/>
        </w:rPr>
        <w:t>, y sobre todo, establecer relaciones con otros conocimientos previos</w:t>
      </w:r>
      <w:r w:rsidR="00150E72">
        <w:rPr>
          <w:lang w:val="es-ES_tradnl"/>
        </w:rPr>
        <w:t xml:space="preserve">; por otro lado, es el lugar donde el </w:t>
      </w:r>
      <w:r>
        <w:rPr>
          <w:lang w:val="es-ES_tradnl"/>
        </w:rPr>
        <w:t>usuario</w:t>
      </w:r>
      <w:r w:rsidR="00150E72">
        <w:rPr>
          <w:lang w:val="es-ES_tradnl"/>
        </w:rPr>
        <w:t xml:space="preserve"> se apoya para generar nuevo conocimiento a través de la investigación y del desarrollo tecnológico</w:t>
      </w:r>
      <w:r w:rsidR="00390CAA" w:rsidRPr="00390CAA">
        <w:rPr>
          <w:lang w:val="es-ES_tradnl"/>
        </w:rPr>
        <w:t>.</w:t>
      </w:r>
    </w:p>
    <w:p w:rsidR="00BD426D" w:rsidRPr="00150E72" w:rsidRDefault="0023149B" w:rsidP="00BD426D">
      <w:pPr>
        <w:jc w:val="both"/>
      </w:pPr>
      <w:r w:rsidRPr="00150E72">
        <w:t>La Facultad de Ingeniería cuenta con</w:t>
      </w:r>
      <w:r w:rsidR="0024523E" w:rsidRPr="00150E72">
        <w:t xml:space="preserve"> 114</w:t>
      </w:r>
      <w:r w:rsidRPr="00150E72">
        <w:t xml:space="preserve"> </w:t>
      </w:r>
      <w:r w:rsidR="009E2BF9" w:rsidRPr="00150E72">
        <w:rPr>
          <w:color w:val="auto"/>
        </w:rPr>
        <w:t>laboratorio</w:t>
      </w:r>
      <w:r w:rsidRPr="00150E72">
        <w:rPr>
          <w:color w:val="auto"/>
        </w:rPr>
        <w:t>s</w:t>
      </w:r>
      <w:r w:rsidRPr="00150E72">
        <w:t xml:space="preserve">, que dan servicio a más de </w:t>
      </w:r>
      <w:r w:rsidR="0045521B" w:rsidRPr="00150E72">
        <w:t>292</w:t>
      </w:r>
      <w:r w:rsidR="0024523E" w:rsidRPr="00150E72">
        <w:t xml:space="preserve"> asignaturas.</w:t>
      </w:r>
    </w:p>
    <w:p w:rsidR="00704DBC" w:rsidRDefault="00390CAA" w:rsidP="00BD426D">
      <w:pPr>
        <w:jc w:val="both"/>
      </w:pPr>
      <w:r w:rsidRPr="00150E72">
        <w:t xml:space="preserve">La creación de nuevos laboratorios debe ser planeada de forma estratégica entre las diferentes </w:t>
      </w:r>
      <w:r w:rsidRPr="00150E72">
        <w:lastRenderedPageBreak/>
        <w:t>entidades involucradas, tal es el caso de la Secretaría Administrativa, la Comisión Local de Seguridad, el Comité de Cómputo y la División interesada.</w:t>
      </w:r>
    </w:p>
    <w:p w:rsidR="00704DBC" w:rsidRPr="00150E72" w:rsidRDefault="00704DBC" w:rsidP="00BD426D">
      <w:pPr>
        <w:jc w:val="both"/>
        <w:rPr>
          <w:smallCaps/>
        </w:rPr>
      </w:pPr>
      <w:r w:rsidRPr="00150E72">
        <w:rPr>
          <w:smallCaps/>
        </w:rPr>
        <w:t>Procedimiento</w:t>
      </w:r>
    </w:p>
    <w:p w:rsidR="00BD426D" w:rsidRPr="00150E72" w:rsidRDefault="00BD426D" w:rsidP="00BD426D">
      <w:pPr>
        <w:jc w:val="both"/>
      </w:pPr>
      <w:r w:rsidRPr="00150E72">
        <w:t xml:space="preserve">El Jefe de Departamento conjuntamente con el Coordinador de la Carrera correspondiente, preparan la información </w:t>
      </w:r>
      <w:r w:rsidR="00704DBC" w:rsidRPr="00150E72">
        <w:t xml:space="preserve">necesaria </w:t>
      </w:r>
      <w:r w:rsidRPr="00150E72">
        <w:t xml:space="preserve">para la creación </w:t>
      </w:r>
      <w:r w:rsidR="00704DBC" w:rsidRPr="00150E72">
        <w:t xml:space="preserve">o modificación </w:t>
      </w:r>
      <w:r w:rsidRPr="00150E72">
        <w:t xml:space="preserve">de un nuevo </w:t>
      </w:r>
      <w:r w:rsidR="009E2BF9" w:rsidRPr="00150E72">
        <w:rPr>
          <w:color w:val="auto"/>
        </w:rPr>
        <w:t>laboratorio</w:t>
      </w:r>
      <w:r w:rsidR="00704DBC" w:rsidRPr="00150E72">
        <w:t>,</w:t>
      </w:r>
      <w:r w:rsidRPr="00150E72">
        <w:t xml:space="preserve"> donde se realic</w:t>
      </w:r>
      <w:r w:rsidR="00704DBC" w:rsidRPr="00150E72">
        <w:t>e</w:t>
      </w:r>
      <w:r w:rsidRPr="00150E72">
        <w:t xml:space="preserve"> una justificación académica de la necesidad de contar con dich</w:t>
      </w:r>
      <w:r w:rsidR="00704DBC" w:rsidRPr="00150E72">
        <w:t>a modificación o nuevo</w:t>
      </w:r>
      <w:r w:rsidRPr="00150E72">
        <w:t xml:space="preserve"> </w:t>
      </w:r>
      <w:r w:rsidR="009E2BF9" w:rsidRPr="00150E72">
        <w:rPr>
          <w:color w:val="auto"/>
        </w:rPr>
        <w:t>laboratorio</w:t>
      </w:r>
      <w:r w:rsidRPr="00150E72">
        <w:t>. La cual deberá ser avalada por el Jefe de la División correspondiente.</w:t>
      </w:r>
    </w:p>
    <w:p w:rsidR="00985AD4" w:rsidRPr="00150E72" w:rsidRDefault="00985AD4" w:rsidP="00BD426D">
      <w:pPr>
        <w:jc w:val="both"/>
      </w:pPr>
      <w:r w:rsidRPr="00150E72">
        <w:t>La información deberá ir acompañada con los formatos adjuntos al presente documento.</w:t>
      </w:r>
    </w:p>
    <w:p w:rsidR="00BD426D" w:rsidRPr="00150E72" w:rsidRDefault="00BD426D" w:rsidP="00BD426D">
      <w:pPr>
        <w:jc w:val="both"/>
      </w:pPr>
      <w:r w:rsidRPr="00150E72">
        <w:t xml:space="preserve">La información generada deberá ser </w:t>
      </w:r>
      <w:r w:rsidR="00704DBC" w:rsidRPr="00150E72">
        <w:t xml:space="preserve">analizada </w:t>
      </w:r>
      <w:r w:rsidRPr="00150E72">
        <w:t>en el Comité de Operación y Seguimiento para Laboratorios de Docencia e Investigación, donde se creará un Subcomit</w:t>
      </w:r>
      <w:r w:rsidR="007E3B70" w:rsidRPr="00150E72">
        <w:t xml:space="preserve">é, que conjuntamente con la División interesada,  y la Coordinación de Planeación y Desarrollo elaborarán un plan de acción para la creación </w:t>
      </w:r>
      <w:r w:rsidR="00704DBC" w:rsidRPr="00150E72">
        <w:t xml:space="preserve">o modificación </w:t>
      </w:r>
      <w:r w:rsidR="007E3B70" w:rsidRPr="00150E72">
        <w:t xml:space="preserve">del </w:t>
      </w:r>
      <w:r w:rsidR="009E2BF9" w:rsidRPr="00150E72">
        <w:rPr>
          <w:color w:val="auto"/>
        </w:rPr>
        <w:t>laboratorio</w:t>
      </w:r>
      <w:r w:rsidR="007E3B70" w:rsidRPr="00150E72">
        <w:t>, el cual deberá incluir entre otras cosas:</w:t>
      </w:r>
    </w:p>
    <w:p w:rsidR="009859B3" w:rsidRPr="00150E72" w:rsidRDefault="009859B3" w:rsidP="00AD7013">
      <w:pPr>
        <w:pStyle w:val="Prrafodelista"/>
        <w:numPr>
          <w:ilvl w:val="0"/>
          <w:numId w:val="16"/>
        </w:numPr>
        <w:jc w:val="both"/>
      </w:pPr>
      <w:r w:rsidRPr="00150E72">
        <w:lastRenderedPageBreak/>
        <w:t>Objetivo</w:t>
      </w:r>
    </w:p>
    <w:p w:rsidR="00FE7851" w:rsidRPr="00150E72" w:rsidRDefault="00FE7851" w:rsidP="00AD7013">
      <w:pPr>
        <w:pStyle w:val="Prrafodelista"/>
        <w:numPr>
          <w:ilvl w:val="0"/>
          <w:numId w:val="16"/>
        </w:numPr>
        <w:jc w:val="both"/>
      </w:pPr>
      <w:r w:rsidRPr="00150E72">
        <w:t>Programa académico</w:t>
      </w:r>
    </w:p>
    <w:p w:rsidR="00A31CB9" w:rsidRPr="00150E72" w:rsidRDefault="00A31CB9" w:rsidP="00AD7013">
      <w:pPr>
        <w:pStyle w:val="Prrafodelista"/>
        <w:numPr>
          <w:ilvl w:val="0"/>
          <w:numId w:val="16"/>
        </w:numPr>
        <w:jc w:val="both"/>
      </w:pPr>
      <w:r w:rsidRPr="00150E72">
        <w:t>Factibilidad de la creación del laboratorio.</w:t>
      </w:r>
    </w:p>
    <w:p w:rsidR="007E3B70" w:rsidRPr="00150E72" w:rsidRDefault="007E3B70" w:rsidP="00AD7013">
      <w:pPr>
        <w:pStyle w:val="Prrafodelista"/>
        <w:numPr>
          <w:ilvl w:val="0"/>
          <w:numId w:val="16"/>
        </w:numPr>
        <w:jc w:val="both"/>
      </w:pPr>
      <w:r w:rsidRPr="00150E72">
        <w:t>Lugar detallado donde se creará el nuevo laboratorio.</w:t>
      </w:r>
    </w:p>
    <w:p w:rsidR="007E3B70" w:rsidRPr="00150E72" w:rsidRDefault="007E3B70" w:rsidP="00AD7013">
      <w:pPr>
        <w:pStyle w:val="Prrafodelista"/>
        <w:numPr>
          <w:ilvl w:val="0"/>
          <w:numId w:val="16"/>
        </w:numPr>
        <w:jc w:val="both"/>
      </w:pPr>
      <w:r w:rsidRPr="00150E72">
        <w:t>Plan de ministraciones para la inyección de recursos</w:t>
      </w:r>
      <w:r w:rsidR="00390CAA" w:rsidRPr="00150E72">
        <w:t xml:space="preserve"> avalado por la Secretaría Administrativa</w:t>
      </w:r>
      <w:r w:rsidRPr="00150E72">
        <w:t>.</w:t>
      </w:r>
    </w:p>
    <w:p w:rsidR="009859B3" w:rsidRPr="00150E72" w:rsidRDefault="009859B3" w:rsidP="00AD7013">
      <w:pPr>
        <w:pStyle w:val="Prrafodelista"/>
        <w:numPr>
          <w:ilvl w:val="0"/>
          <w:numId w:val="16"/>
        </w:numPr>
        <w:jc w:val="both"/>
      </w:pPr>
      <w:r w:rsidRPr="00150E72">
        <w:t>Personal responsable</w:t>
      </w:r>
    </w:p>
    <w:p w:rsidR="009859B3" w:rsidRPr="00150E72" w:rsidRDefault="009859B3" w:rsidP="00AD7013">
      <w:pPr>
        <w:pStyle w:val="Prrafodelista"/>
        <w:numPr>
          <w:ilvl w:val="0"/>
          <w:numId w:val="16"/>
        </w:numPr>
        <w:jc w:val="both"/>
      </w:pPr>
      <w:r w:rsidRPr="00150E72">
        <w:t>Justificación académica y económica para la cración</w:t>
      </w:r>
    </w:p>
    <w:p w:rsidR="00AD7013" w:rsidRPr="00150E72" w:rsidRDefault="00390CAA" w:rsidP="00AD7013">
      <w:pPr>
        <w:pStyle w:val="Prrafodelista"/>
        <w:numPr>
          <w:ilvl w:val="0"/>
          <w:numId w:val="16"/>
        </w:numPr>
        <w:jc w:val="both"/>
      </w:pPr>
      <w:r w:rsidRPr="00150E72">
        <w:t>Listado de equipo</w:t>
      </w:r>
      <w:r w:rsidR="00AD7013" w:rsidRPr="00150E72">
        <w:t xml:space="preserve"> con el que contará el </w:t>
      </w:r>
      <w:r w:rsidR="009E2BF9" w:rsidRPr="00150E72">
        <w:rPr>
          <w:color w:val="auto"/>
        </w:rPr>
        <w:t>laboratorio</w:t>
      </w:r>
      <w:r w:rsidR="00AD7013" w:rsidRPr="00150E72">
        <w:t xml:space="preserve"> y posible fuente de adquisición.</w:t>
      </w:r>
    </w:p>
    <w:p w:rsidR="00AD7013" w:rsidRPr="00150E72" w:rsidRDefault="00AD7013" w:rsidP="001F61CF">
      <w:pPr>
        <w:pStyle w:val="Prrafodelista"/>
        <w:numPr>
          <w:ilvl w:val="0"/>
          <w:numId w:val="16"/>
        </w:numPr>
        <w:jc w:val="both"/>
      </w:pPr>
      <w:r w:rsidRPr="00150E72">
        <w:t>Medida</w:t>
      </w:r>
      <w:r w:rsidR="00800F49" w:rsidRPr="00150E72">
        <w:t>s mínimas</w:t>
      </w:r>
      <w:r w:rsidRPr="00150E72">
        <w:t xml:space="preserve"> de seguridad e higiene que debe</w:t>
      </w:r>
      <w:r w:rsidR="00800F49" w:rsidRPr="00150E72">
        <w:t>rá</w:t>
      </w:r>
      <w:r w:rsidRPr="00150E72">
        <w:t xml:space="preserve"> tener el </w:t>
      </w:r>
      <w:r w:rsidR="009E2BF9" w:rsidRPr="00150E72">
        <w:rPr>
          <w:color w:val="auto"/>
        </w:rPr>
        <w:t>laboratorio</w:t>
      </w:r>
      <w:r w:rsidRPr="00150E72">
        <w:t>.</w:t>
      </w:r>
    </w:p>
    <w:p w:rsidR="009970EA" w:rsidRPr="00150E72" w:rsidRDefault="009970EA" w:rsidP="001F61CF">
      <w:pPr>
        <w:pStyle w:val="Prrafodelista"/>
        <w:numPr>
          <w:ilvl w:val="0"/>
          <w:numId w:val="16"/>
        </w:numPr>
        <w:jc w:val="both"/>
      </w:pPr>
      <w:r w:rsidRPr="00150E72">
        <w:t xml:space="preserve">Listado de empresas que puedan colaborar en la creación del </w:t>
      </w:r>
      <w:r w:rsidR="009E2BF9" w:rsidRPr="00150E72">
        <w:rPr>
          <w:color w:val="auto"/>
        </w:rPr>
        <w:t>laboratorio</w:t>
      </w:r>
      <w:r w:rsidRPr="00150E72">
        <w:t xml:space="preserve"> a través de donaciones.</w:t>
      </w:r>
    </w:p>
    <w:p w:rsidR="006A42F9" w:rsidRPr="00150E72" w:rsidRDefault="00747DB9" w:rsidP="00747DB9">
      <w:pPr>
        <w:pStyle w:val="Prrafodelista"/>
        <w:numPr>
          <w:ilvl w:val="0"/>
          <w:numId w:val="16"/>
        </w:numPr>
        <w:jc w:val="both"/>
      </w:pPr>
      <w:r w:rsidRPr="00150E72">
        <w:t xml:space="preserve">Etapas en las que se desarrollará el </w:t>
      </w:r>
      <w:r w:rsidR="009E2BF9" w:rsidRPr="00150E72">
        <w:rPr>
          <w:color w:val="auto"/>
        </w:rPr>
        <w:t>laboratorio</w:t>
      </w:r>
      <w:r w:rsidRPr="00150E72">
        <w:t>.</w:t>
      </w:r>
    </w:p>
    <w:p w:rsidR="00747DB9" w:rsidRDefault="00747DB9" w:rsidP="00747DB9">
      <w:pPr>
        <w:pStyle w:val="Prrafodelista"/>
        <w:numPr>
          <w:ilvl w:val="0"/>
          <w:numId w:val="16"/>
        </w:numPr>
        <w:jc w:val="both"/>
      </w:pPr>
      <w:r w:rsidRPr="00150E72">
        <w:t>Infraestruct</w:t>
      </w:r>
      <w:r w:rsidR="00A31CB9" w:rsidRPr="00150E72">
        <w:t>ura y suministro</w:t>
      </w:r>
      <w:r w:rsidR="00A31CB9">
        <w:t xml:space="preserve"> de insumos requeridos.</w:t>
      </w:r>
    </w:p>
    <w:p w:rsidR="006A42F9" w:rsidRDefault="006A42F9" w:rsidP="00747DB9">
      <w:pPr>
        <w:jc w:val="both"/>
        <w:sectPr w:rsidR="006A42F9" w:rsidSect="00251EB0">
          <w:type w:val="continuous"/>
          <w:pgSz w:w="11907" w:h="16839" w:code="1"/>
          <w:pgMar w:top="1134" w:right="1418" w:bottom="851" w:left="1418" w:header="709" w:footer="283" w:gutter="0"/>
          <w:cols w:num="2" w:space="576"/>
          <w:docGrid w:linePitch="360"/>
        </w:sectPr>
      </w:pPr>
    </w:p>
    <w:p w:rsidR="00DE6E54" w:rsidRDefault="00DE6E54">
      <w:r>
        <w:lastRenderedPageBreak/>
        <w:br w:type="page"/>
      </w:r>
    </w:p>
    <w:p w:rsidR="006A42F9" w:rsidRDefault="006A42F9" w:rsidP="00747DB9">
      <w:pPr>
        <w:jc w:val="both"/>
      </w:pPr>
    </w:p>
    <w:p w:rsidR="006A42F9" w:rsidRDefault="006A42F9" w:rsidP="006A42F9">
      <w:pPr>
        <w:pStyle w:val="NormalWeb"/>
        <w:spacing w:before="0" w:beforeAutospacing="0" w:after="0" w:afterAutospacing="0"/>
        <w:jc w:val="center"/>
        <w:rPr>
          <w:rFonts w:asciiTheme="minorHAnsi" w:hAnsi="Gill Sans MT" w:cstheme="minorBidi"/>
          <w:b/>
          <w:smallCaps/>
          <w:color w:val="000000" w:themeColor="text1"/>
          <w:kern w:val="24"/>
          <w:sz w:val="22"/>
          <w:szCs w:val="20"/>
        </w:rPr>
      </w:pPr>
      <w:r w:rsidRPr="0024523E">
        <w:rPr>
          <w:rFonts w:asciiTheme="minorHAnsi" w:hAnsi="Gill Sans MT" w:cstheme="minorBidi"/>
          <w:b/>
          <w:smallCaps/>
          <w:color w:val="000000" w:themeColor="text1"/>
          <w:kern w:val="24"/>
          <w:sz w:val="22"/>
          <w:szCs w:val="20"/>
        </w:rPr>
        <w:t>Diagrama de flujo para la creación de</w:t>
      </w:r>
    </w:p>
    <w:p w:rsidR="006A42F9" w:rsidRPr="0024523E" w:rsidRDefault="006A42F9" w:rsidP="006A42F9">
      <w:pPr>
        <w:pStyle w:val="NormalWeb"/>
        <w:spacing w:before="0" w:beforeAutospacing="0" w:after="0" w:afterAutospacing="0"/>
        <w:jc w:val="center"/>
        <w:rPr>
          <w:b/>
          <w:smallCaps/>
          <w:sz w:val="28"/>
        </w:rPr>
      </w:pPr>
      <w:r w:rsidRPr="0024523E">
        <w:rPr>
          <w:rFonts w:asciiTheme="minorHAnsi" w:hAnsi="Gill Sans MT" w:cstheme="minorBidi"/>
          <w:b/>
          <w:smallCaps/>
          <w:color w:val="000000" w:themeColor="text1"/>
          <w:kern w:val="24"/>
          <w:sz w:val="22"/>
          <w:szCs w:val="20"/>
        </w:rPr>
        <w:t xml:space="preserve"> laboratorios de docencia e investigación</w:t>
      </w:r>
    </w:p>
    <w:p w:rsidR="006A42F9" w:rsidRDefault="006A42F9" w:rsidP="006A42F9">
      <w:pPr>
        <w:jc w:val="center"/>
      </w:pPr>
    </w:p>
    <w:p w:rsidR="006A42F9" w:rsidRDefault="006A42F9" w:rsidP="006A42F9">
      <w:pPr>
        <w:jc w:val="both"/>
      </w:pPr>
    </w:p>
    <w:p w:rsidR="006A42F9" w:rsidRDefault="00A84E2D" w:rsidP="006A42F9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1579880</wp:posOffset>
                </wp:positionV>
                <wp:extent cx="465455" cy="236855"/>
                <wp:effectExtent l="19050" t="19050" r="10795" b="29845"/>
                <wp:wrapNone/>
                <wp:docPr id="226" name="18 Flecha de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465455" cy="2368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8 Flecha derecha" o:spid="_x0000_s1026" type="#_x0000_t13" style="position:absolute;margin-left:205.1pt;margin-top:124.4pt;width:36.65pt;height:18.65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" adj="16104" fillcolor="#727ca3 [3204]" strokecolor="#363c53 [1604]" strokeweight="1.5pt">
                <v:path arrowok="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4382770</wp:posOffset>
                </wp:positionH>
                <wp:positionV relativeFrom="paragraph">
                  <wp:posOffset>1360805</wp:posOffset>
                </wp:positionV>
                <wp:extent cx="1453515" cy="680720"/>
                <wp:effectExtent l="0" t="0" r="0" b="0"/>
                <wp:wrapNone/>
                <wp:docPr id="26" name="24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3515" cy="680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51EB0" w:rsidRDefault="00251EB0" w:rsidP="006A42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Gill Sans M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Elabora la fundamentación para la creación o modificación del nuevo laboratorio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4 CuadroTexto" o:spid="_x0000_s1027" type="#_x0000_t202" style="position:absolute;left:0;text-align:left;margin-left:345.1pt;margin-top:107.15pt;width:114.45pt;height:5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" filled="f" stroked="f">
                <v:path arrowok="t"/>
                <v:textbox style="mso-fit-shape-to-text:t">
                  <w:txbxContent>
                    <w:p w:rsidR="00251EB0" w:rsidRDefault="00251EB0" w:rsidP="006A42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Gill Sans M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Elabora la fundamentación para la creación o modificación del nuevo laboratorio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238760</wp:posOffset>
                </wp:positionV>
                <wp:extent cx="1453515" cy="680720"/>
                <wp:effectExtent l="0" t="0" r="0" b="0"/>
                <wp:wrapNone/>
                <wp:docPr id="25" name="5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3515" cy="680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51EB0" w:rsidRDefault="00251EB0" w:rsidP="006A42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Gill Sans M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Genera la información correspondiente para la creación o modificación del laboratorio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Texto" o:spid="_x0000_s1028" type="#_x0000_t202" style="position:absolute;left:0;text-align:left;margin-left:348.25pt;margin-top:18.8pt;width:114.45pt;height:5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" filled="f" stroked="f">
                <v:path arrowok="t"/>
                <v:textbox style="mso-fit-shape-to-text:t">
                  <w:txbxContent>
                    <w:p w:rsidR="00251EB0" w:rsidRDefault="00251EB0" w:rsidP="006A42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Gill Sans M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Genera la información correspondiente para la creación o modificación del laboratorio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147955</wp:posOffset>
                </wp:positionV>
                <wp:extent cx="1007745" cy="734695"/>
                <wp:effectExtent l="0" t="0" r="20955" b="27305"/>
                <wp:wrapNone/>
                <wp:docPr id="24" name="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5" cy="73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EB0" w:rsidRDefault="00251EB0" w:rsidP="006A42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Gill Sans MT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Coordinador de 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left:0;text-align:left;margin-left:251.9pt;margin-top:11.65pt;width:79.35pt;height:5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" fillcolor="#727ca3 [3204]" strokecolor="#363c53 [1604]" strokeweight="1.5pt">
                <v:path arrowok="t"/>
                <v:textbox>
                  <w:txbxContent>
                    <w:p w:rsidR="00251EB0" w:rsidRDefault="00251EB0" w:rsidP="006A42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Gill Sans MT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Coordinador de Carrera</w:t>
                      </w:r>
                    </w:p>
                  </w:txbxContent>
                </v:textbox>
              </v:rect>
            </w:pict>
          </mc:Fallback>
        </mc:AlternateContent>
      </w:r>
    </w:p>
    <w:p w:rsidR="006A42F9" w:rsidRDefault="006A42F9" w:rsidP="006A42F9">
      <w:pPr>
        <w:jc w:val="both"/>
      </w:pPr>
    </w:p>
    <w:p w:rsidR="006A42F9" w:rsidRDefault="00A84E2D" w:rsidP="006A42F9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271145</wp:posOffset>
                </wp:positionV>
                <wp:extent cx="2585720" cy="1008380"/>
                <wp:effectExtent l="38100" t="19050" r="62230" b="96520"/>
                <wp:wrapNone/>
                <wp:docPr id="220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5720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EB0" w:rsidRDefault="00251EB0" w:rsidP="006A42F9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5 Rectángulo" o:spid="_x0000_s1030" style="position:absolute;left:0;text-align:left;margin-left:-9.4pt;margin-top:21.35pt;width:203.6pt;height:7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" fillcolor="#bfc4d5 [1460]" strokecolor="#727ca3 [3204]">
                <v:fill color2="#bfc4d5 [1460]" rotate="t" angle="75" colors="0 #c9cde2;19661f #b1b7d7;29491f #a8b0d3;36045f #a8b0d3;47841f #b1b7d7;1 #c9cde2" focus="100%" type="gradient"/>
                <v:shadow on="t" color="black" opacity="26214f" origin=",.5" offset="0"/>
                <v:path arrowok="t"/>
                <v:textbox>
                  <w:txbxContent>
                    <w:p w:rsidR="00251EB0" w:rsidRDefault="00251EB0" w:rsidP="006A42F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1788160</wp:posOffset>
                </wp:positionV>
                <wp:extent cx="1926590" cy="916940"/>
                <wp:effectExtent l="0" t="0" r="0" b="0"/>
                <wp:wrapNone/>
                <wp:docPr id="23" name="14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EB0" w:rsidRDefault="00251EB0" w:rsidP="006A42F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Theme="minorHAnsi" w:hAnsi="Gill Sans M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Emiten plan de acción sobre la creación o modificación  del laboratorio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Texto" o:spid="_x0000_s1031" type="#_x0000_t202" style="position:absolute;left:0;text-align:left;margin-left:33.35pt;margin-top:140.8pt;width:151.7pt;height:7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" filled="f" stroked="f">
                <v:textbox>
                  <w:txbxContent>
                    <w:p w:rsidR="00251EB0" w:rsidRDefault="00251EB0" w:rsidP="006A42F9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Theme="minorHAnsi" w:hAnsi="Gill Sans M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Emiten plan de acción sobre la creación o modificación  del laboratorio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4531360</wp:posOffset>
                </wp:positionH>
                <wp:positionV relativeFrom="paragraph">
                  <wp:posOffset>3019425</wp:posOffset>
                </wp:positionV>
                <wp:extent cx="1343660" cy="975360"/>
                <wp:effectExtent l="0" t="0" r="0" b="0"/>
                <wp:wrapNone/>
                <wp:docPr id="230" name="22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3660" cy="975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51EB0" w:rsidRDefault="00251EB0" w:rsidP="006A42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Gill Sans M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Presenta al Director la propuesta de creación o modificación del nuevo laboratorio para su Visto Bueno.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Texto" o:spid="_x0000_s1032" type="#_x0000_t202" style="position:absolute;left:0;text-align:left;margin-left:356.8pt;margin-top:237.75pt;width:105.8pt;height:7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" filled="f" stroked="f">
                <v:path arrowok="t"/>
                <v:textbox style="mso-fit-shape-to-text:t">
                  <w:txbxContent>
                    <w:p w:rsidR="00251EB0" w:rsidRDefault="00251EB0" w:rsidP="006A42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Gill Sans M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Presenta al Director la propuesta de creación o modificación del nuevo laboratorio para su Visto Bueno.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2459990</wp:posOffset>
                </wp:positionV>
                <wp:extent cx="1178560" cy="386080"/>
                <wp:effectExtent l="0" t="0" r="0" b="0"/>
                <wp:wrapNone/>
                <wp:docPr id="231" name="23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8560" cy="386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51EB0" w:rsidRDefault="00251EB0" w:rsidP="006A42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Gill Sans M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Prepara el plan de acción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Texto" o:spid="_x0000_s1033" type="#_x0000_t202" style="position:absolute;left:0;text-align:left;margin-left:354.3pt;margin-top:193.7pt;width:92.8pt;height:3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" filled="f" stroked="f">
                <v:path arrowok="t"/>
                <v:textbox style="mso-fit-shape-to-text:t">
                  <w:txbxContent>
                    <w:p w:rsidR="00251EB0" w:rsidRDefault="00251EB0" w:rsidP="006A42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Gill Sans M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Prepara el plan de acción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3245485</wp:posOffset>
                </wp:positionV>
                <wp:extent cx="263525" cy="215900"/>
                <wp:effectExtent l="23813" t="0" r="46037" b="46038"/>
                <wp:wrapNone/>
                <wp:docPr id="229" name="21 Flecha de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63525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Flecha derecha" o:spid="_x0000_s1026" type="#_x0000_t13" style="position:absolute;margin-left:283.85pt;margin-top:255.55pt;width:20.75pt;height:17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" adj="12752" fillcolor="#727ca3 [3204]" strokecolor="#363c53 [1604]" strokeweight="1.5pt">
                <v:path arrowok="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3568065</wp:posOffset>
                </wp:positionV>
                <wp:extent cx="1007745" cy="734695"/>
                <wp:effectExtent l="0" t="0" r="20955" b="27305"/>
                <wp:wrapNone/>
                <wp:docPr id="228" name="20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5" cy="73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EB0" w:rsidRDefault="00251EB0" w:rsidP="006A42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Gill Sans MT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4" style="position:absolute;left:0;text-align:left;margin-left:255.35pt;margin-top:280.95pt;width:79.35pt;height:57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" fillcolor="#727ca3 [3204]" strokecolor="#363c53 [1604]" strokeweight="1.5pt">
                <v:path arrowok="t"/>
                <v:textbox>
                  <w:txbxContent>
                    <w:p w:rsidR="00251EB0" w:rsidRDefault="00251EB0" w:rsidP="006A42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Gill Sans MT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Director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2338705</wp:posOffset>
                </wp:positionV>
                <wp:extent cx="1007745" cy="734695"/>
                <wp:effectExtent l="0" t="0" r="20955" b="27305"/>
                <wp:wrapNone/>
                <wp:docPr id="22" name="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5" cy="73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EB0" w:rsidRDefault="00251EB0" w:rsidP="006A42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Gill Sans MT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Jefe de División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5" style="position:absolute;left:0;text-align:left;margin-left:251.9pt;margin-top:184.15pt;width:79.35pt;height:5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" fillcolor="#727ca3 [3204]" strokecolor="#363c53 [1604]" strokeweight="1.5pt">
                <v:path arrowok="t"/>
                <v:textbox>
                  <w:txbxContent>
                    <w:p w:rsidR="00251EB0" w:rsidRDefault="00251EB0" w:rsidP="006A42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Gill Sans MT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Jefe de División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1808480</wp:posOffset>
                </wp:positionV>
                <wp:extent cx="516255" cy="208280"/>
                <wp:effectExtent l="1588" t="17462" r="37782" b="18733"/>
                <wp:wrapNone/>
                <wp:docPr id="21" name="11 Flecha de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6255" cy="208280"/>
                        </a:xfrm>
                        <a:prstGeom prst="rightArrow">
                          <a:avLst>
                            <a:gd name="adj1" fmla="val 50000"/>
                            <a:gd name="adj2" fmla="val 49998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Flecha derecha" o:spid="_x0000_s1026" type="#_x0000_t13" style="position:absolute;margin-left:271.15pt;margin-top:142.4pt;width:40.65pt;height:16.4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" adj="17243" fillcolor="#727ca3 [3204]" strokecolor="#363c53 [1604]" strokeweight="1.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998855</wp:posOffset>
                </wp:positionV>
                <wp:extent cx="918845" cy="2627630"/>
                <wp:effectExtent l="2858" t="0" r="0" b="36513"/>
                <wp:wrapNone/>
                <wp:docPr id="227" name="19 Flecha doblada hacia arrib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918845" cy="2627630"/>
                        </a:xfrm>
                        <a:prstGeom prst="bentUpArrow">
                          <a:avLst>
                            <a:gd name="adj1" fmla="val 13641"/>
                            <a:gd name="adj2" fmla="val 14121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Flecha doblada hacia arriba" o:spid="_x0000_s1026" style="position:absolute;margin-left:89.7pt;margin-top:78.65pt;width:72.35pt;height:206.9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8845,262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" path="m,2502290r726425,l726425,229711r-67080,l789095,,918845,229711r-67080,l851765,2627630,,2627630,,2502290xe" fillcolor="#727ca3 [3204]" strokecolor="#363c53 [1604]" strokeweight="1.5pt">
                <v:path arrowok="t" o:connecttype="custom" o:connectlocs="0,2502290;726425,2502290;726425,229711;659345,229711;789095,0;918845,229711;851765,229711;851765,2627630;0,2627630;0,2502290" o:connectangles="0,0,0,0,0,0,0,0,0,0"/>
              </v:shape>
            </w:pict>
          </mc:Fallback>
        </mc:AlternateContent>
      </w:r>
    </w:p>
    <w:p w:rsidR="006A42F9" w:rsidRDefault="00A84E2D" w:rsidP="006A42F9">
      <w:pPr>
        <w:jc w:val="both"/>
        <w:sectPr w:rsidR="006A42F9" w:rsidSect="00251EB0">
          <w:type w:val="continuous"/>
          <w:pgSz w:w="11907" w:h="16839" w:code="1"/>
          <w:pgMar w:top="1134" w:right="1418" w:bottom="851" w:left="1418" w:header="709" w:footer="709" w:gutter="0"/>
          <w:cols w:space="576"/>
          <w:titlePg/>
          <w:docGrid w:linePitch="360"/>
        </w:sectPr>
      </w:pPr>
      <w:ins w:id="1" w:author="planeacion" w:date="2012-10-04T14:16:00Z"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1342390</wp:posOffset>
                  </wp:positionH>
                  <wp:positionV relativeFrom="paragraph">
                    <wp:posOffset>61595</wp:posOffset>
                  </wp:positionV>
                  <wp:extent cx="1007745" cy="864235"/>
                  <wp:effectExtent l="0" t="0" r="20955" b="12065"/>
                  <wp:wrapNone/>
                  <wp:docPr id="20" name="8 Rectángul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007745" cy="864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1EB0" w:rsidRDefault="00251EB0" w:rsidP="006A42F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Gill Sans MT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Coordinación de Planeación y Desarrollo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8 Rectángulo" o:spid="_x0000_s1036" style="position:absolute;left:0;text-align:left;margin-left:105.7pt;margin-top:4.85pt;width:79.35pt;height:68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" fillcolor="#727ca3 [3204]" strokecolor="#363c53 [1604]" strokeweight="1.5pt">
                  <v:path arrowok="t"/>
                  <v:textbox>
                    <w:txbxContent>
                      <w:p w:rsidR="00251EB0" w:rsidRDefault="00251EB0" w:rsidP="006A42F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Gill Sans MT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Coordinación de Planeación y Desarrollo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63500</wp:posOffset>
                </wp:positionV>
                <wp:extent cx="1007745" cy="864235"/>
                <wp:effectExtent l="0" t="0" r="20955" b="12065"/>
                <wp:wrapNone/>
                <wp:docPr id="221" name="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5" cy="86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EB0" w:rsidRDefault="00251EB0" w:rsidP="006A42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Gill Sans MT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Comité de operación y seguimiento de laboratorios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4.3pt;margin-top:5pt;width:79.35pt;height:6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" fillcolor="#727ca3 [3204]" strokecolor="#363c53 [1604]" strokeweight="1.5pt">
                <v:path arrowok="t"/>
                <v:textbox>
                  <w:txbxContent>
                    <w:p w:rsidR="00251EB0" w:rsidRDefault="00251EB0" w:rsidP="006A42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Gill Sans MT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Comité de operación y seguimiento de laboratorios</w:t>
                      </w:r>
                    </w:p>
                  </w:txbxContent>
                </v:textbox>
              </v:rect>
            </w:pict>
          </mc:Fallback>
        </mc:AlternateContent>
      </w:r>
    </w:p>
    <w:p w:rsidR="00251EB0" w:rsidRDefault="00A84E2D"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1045210</wp:posOffset>
                </wp:positionV>
                <wp:extent cx="847725" cy="975360"/>
                <wp:effectExtent l="0" t="0" r="0" b="0"/>
                <wp:wrapNone/>
                <wp:docPr id="224" name="13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7725" cy="975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51EB0" w:rsidRDefault="00251EB0" w:rsidP="006A42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Gill Sans M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Informa sobre la creación o </w:t>
                            </w:r>
                            <w:r w:rsidRPr="00150E72">
                              <w:rPr>
                                <w:rFonts w:asciiTheme="minorHAnsi" w:hAnsi="Gill Sans M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modificación</w:t>
                            </w:r>
                            <w:r>
                              <w:rPr>
                                <w:rFonts w:asciiTheme="minorHAnsi" w:hAnsi="Gill Sans M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del nuevo laboratorio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Texto" o:spid="_x0000_s1038" type="#_x0000_t202" style="position:absolute;margin-left:208.85pt;margin-top:82.3pt;width:66.75pt;height:7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" filled="f" stroked="f">
                <v:path arrowok="t"/>
                <v:textbox style="mso-fit-shape-to-text:t">
                  <w:txbxContent>
                    <w:p w:rsidR="00251EB0" w:rsidRDefault="00251EB0" w:rsidP="006A42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Gill Sans M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Informa sobre la creación o </w:t>
                      </w:r>
                      <w:r w:rsidRPr="00150E72">
                        <w:rPr>
                          <w:rFonts w:asciiTheme="minorHAnsi" w:hAnsi="Gill Sans M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modificación</w:t>
                      </w:r>
                      <w:r>
                        <w:rPr>
                          <w:rFonts w:asciiTheme="minorHAnsi" w:hAnsi="Gill Sans M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del nuevo laboratorio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53975</wp:posOffset>
                </wp:positionV>
                <wp:extent cx="263525" cy="436880"/>
                <wp:effectExtent l="19050" t="19050" r="41275" b="39370"/>
                <wp:wrapNone/>
                <wp:docPr id="19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436880"/>
                        </a:xfrm>
                        <a:prstGeom prst="upDownArrow">
                          <a:avLst>
                            <a:gd name="adj1" fmla="val 46991"/>
                            <a:gd name="adj2" fmla="val 49328"/>
                          </a:avLst>
                        </a:prstGeom>
                        <a:solidFill>
                          <a:srgbClr val="727CA3"/>
                        </a:solidFill>
                        <a:ln w="190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58" o:spid="_x0000_s1026" type="#_x0000_t70" style="position:absolute;margin-left:282.4pt;margin-top:4.25pt;width:20.75pt;height:3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" adj="5725,6427" fillcolor="#727ca3" strokecolor="#363c53 [1604]" strokeweight="1.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524510</wp:posOffset>
                </wp:positionV>
                <wp:extent cx="1007745" cy="734695"/>
                <wp:effectExtent l="0" t="0" r="20955" b="27305"/>
                <wp:wrapNone/>
                <wp:docPr id="18" name="6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5" cy="73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EB0" w:rsidRDefault="00251EB0" w:rsidP="006A42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Gill Sans MT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Jefe de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9" style="position:absolute;margin-left:251.9pt;margin-top:41.3pt;width:79.35pt;height:5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" fillcolor="#727ca3 [3204]" strokecolor="#363c53 [1604]" strokeweight="1.5pt">
                <v:path arrowok="t"/>
                <v:textbox>
                  <w:txbxContent>
                    <w:p w:rsidR="00251EB0" w:rsidRDefault="00251EB0" w:rsidP="006A42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Gill Sans MT" w:cstheme="minorBidi"/>
                          <w:color w:val="FFFFFF" w:themeColor="light1"/>
                          <w:kern w:val="24"/>
                          <w:sz w:val="20"/>
                          <w:szCs w:val="20"/>
                        </w:rPr>
                        <w:t>Jefe de Departamento</w:t>
                      </w:r>
                    </w:p>
                  </w:txbxContent>
                </v:textbox>
              </v:rect>
            </w:pict>
          </mc:Fallback>
        </mc:AlternateContent>
      </w:r>
      <w:r w:rsidR="00251EB0">
        <w:br w:type="page"/>
      </w:r>
    </w:p>
    <w:p w:rsidR="006A42F9" w:rsidRDefault="006A42F9" w:rsidP="00747DB9">
      <w:pPr>
        <w:jc w:val="both"/>
        <w:sectPr w:rsidR="006A42F9" w:rsidSect="00251EB0">
          <w:type w:val="continuous"/>
          <w:pgSz w:w="11907" w:h="16839" w:code="1"/>
          <w:pgMar w:top="1134" w:right="1418" w:bottom="851" w:left="1418" w:header="709" w:footer="709" w:gutter="0"/>
          <w:cols w:num="2" w:space="576"/>
          <w:titlePg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660"/>
        <w:gridCol w:w="3919"/>
        <w:gridCol w:w="1356"/>
      </w:tblGrid>
      <w:tr w:rsidR="00FE2F28" w:rsidTr="00A54E6B">
        <w:trPr>
          <w:trHeight w:val="1118"/>
        </w:trPr>
        <w:tc>
          <w:tcPr>
            <w:tcW w:w="1276" w:type="dxa"/>
          </w:tcPr>
          <w:p w:rsidR="00FE2F28" w:rsidRDefault="00FE2F28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1270</wp:posOffset>
                  </wp:positionV>
                  <wp:extent cx="590550" cy="665480"/>
                  <wp:effectExtent l="0" t="0" r="0" b="1270"/>
                  <wp:wrapTight wrapText="bothSides">
                    <wp:wrapPolygon edited="0">
                      <wp:start x="0" y="0"/>
                      <wp:lineTo x="0" y="21023"/>
                      <wp:lineTo x="20903" y="21023"/>
                      <wp:lineTo x="20903" y="0"/>
                      <wp:lineTo x="0" y="0"/>
                    </wp:wrapPolygon>
                  </wp:wrapTight>
                  <wp:docPr id="21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79" w:type="dxa"/>
            <w:gridSpan w:val="2"/>
          </w:tcPr>
          <w:p w:rsidR="00FE2F28" w:rsidRPr="007C71D6" w:rsidRDefault="007C71D6" w:rsidP="007C71D6">
            <w:pPr>
              <w:jc w:val="center"/>
              <w:rPr>
                <w:b/>
                <w:lang w:val="es-MX"/>
              </w:rPr>
            </w:pPr>
            <w:r w:rsidRPr="007C71D6">
              <w:rPr>
                <w:b/>
                <w:lang w:val="es-MX"/>
              </w:rPr>
              <w:t>UNIVERSIDAD NACIONAL AUTÓNOMA DE MÉXICO</w:t>
            </w:r>
          </w:p>
          <w:p w:rsidR="007C71D6" w:rsidRPr="007C71D6" w:rsidRDefault="007C71D6" w:rsidP="007C71D6">
            <w:pPr>
              <w:jc w:val="center"/>
              <w:rPr>
                <w:b/>
                <w:lang w:val="es-MX"/>
              </w:rPr>
            </w:pPr>
            <w:r w:rsidRPr="007C71D6">
              <w:rPr>
                <w:b/>
                <w:lang w:val="es-MX"/>
              </w:rPr>
              <w:t>FACULTAD DE INGENIERÍA</w:t>
            </w: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8702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INFORMACIÓN PARA </w:t>
            </w:r>
            <w:r w:rsidR="00870279" w:rsidRPr="00150E72">
              <w:rPr>
                <w:lang w:val="es-MX"/>
              </w:rPr>
              <w:t xml:space="preserve">CREACIÓN O MODIFICACIÓN DE </w:t>
            </w:r>
            <w:r>
              <w:rPr>
                <w:lang w:val="es-MX"/>
              </w:rPr>
              <w:t>LABORATORIOS</w:t>
            </w:r>
            <w:r w:rsidR="00CA55D1">
              <w:rPr>
                <w:lang w:val="es-MX"/>
              </w:rPr>
              <w:t xml:space="preserve"> </w:t>
            </w:r>
          </w:p>
        </w:tc>
        <w:tc>
          <w:tcPr>
            <w:tcW w:w="1356" w:type="dxa"/>
          </w:tcPr>
          <w:p w:rsidR="00FE2F28" w:rsidRDefault="00FE2F28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1270</wp:posOffset>
                  </wp:positionV>
                  <wp:extent cx="628650" cy="771525"/>
                  <wp:effectExtent l="0" t="0" r="0" b="9525"/>
                  <wp:wrapTight wrapText="bothSides">
                    <wp:wrapPolygon edited="0">
                      <wp:start x="5891" y="0"/>
                      <wp:lineTo x="1309" y="1600"/>
                      <wp:lineTo x="0" y="3733"/>
                      <wp:lineTo x="655" y="17600"/>
                      <wp:lineTo x="1309" y="21333"/>
                      <wp:lineTo x="13745" y="21333"/>
                      <wp:lineTo x="18327" y="20267"/>
                      <wp:lineTo x="20291" y="19200"/>
                      <wp:lineTo x="20291" y="2133"/>
                      <wp:lineTo x="15709" y="0"/>
                      <wp:lineTo x="5891" y="0"/>
                    </wp:wrapPolygon>
                  </wp:wrapTight>
                  <wp:docPr id="21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C71D6" w:rsidTr="007C71D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36" w:type="dxa"/>
            <w:gridSpan w:val="2"/>
          </w:tcPr>
          <w:p w:rsidR="007C71D6" w:rsidRDefault="007C71D6">
            <w:pPr>
              <w:rPr>
                <w:lang w:val="es-MX"/>
              </w:rPr>
            </w:pPr>
            <w:r>
              <w:rPr>
                <w:lang w:val="es-MX"/>
              </w:rPr>
              <w:t>Nombre del laboratorio</w:t>
            </w:r>
          </w:p>
        </w:tc>
        <w:tc>
          <w:tcPr>
            <w:tcW w:w="5275" w:type="dxa"/>
            <w:gridSpan w:val="2"/>
          </w:tcPr>
          <w:p w:rsidR="007C71D6" w:rsidRDefault="007C71D6">
            <w:pPr>
              <w:rPr>
                <w:lang w:val="es-MX"/>
              </w:rPr>
            </w:pPr>
          </w:p>
        </w:tc>
      </w:tr>
      <w:tr w:rsidR="007C71D6" w:rsidTr="007C71D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36" w:type="dxa"/>
            <w:gridSpan w:val="2"/>
          </w:tcPr>
          <w:p w:rsidR="007C71D6" w:rsidRDefault="007C71D6">
            <w:pPr>
              <w:rPr>
                <w:lang w:val="es-MX"/>
              </w:rPr>
            </w:pPr>
            <w:r>
              <w:rPr>
                <w:lang w:val="es-MX"/>
              </w:rPr>
              <w:t>Población de alumnos esperada por semestre</w:t>
            </w:r>
          </w:p>
        </w:tc>
        <w:tc>
          <w:tcPr>
            <w:tcW w:w="5275" w:type="dxa"/>
            <w:gridSpan w:val="2"/>
          </w:tcPr>
          <w:p w:rsidR="007C71D6" w:rsidRDefault="007C71D6">
            <w:pPr>
              <w:rPr>
                <w:lang w:val="es-MX"/>
              </w:rPr>
            </w:pPr>
          </w:p>
        </w:tc>
      </w:tr>
      <w:tr w:rsidR="00870279" w:rsidTr="007C71D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36" w:type="dxa"/>
            <w:gridSpan w:val="2"/>
          </w:tcPr>
          <w:p w:rsidR="00870279" w:rsidRDefault="00870279">
            <w:pPr>
              <w:rPr>
                <w:lang w:val="es-MX"/>
              </w:rPr>
            </w:pPr>
            <w:r>
              <w:rPr>
                <w:lang w:val="es-MX"/>
              </w:rPr>
              <w:t>Líenas de investigación asociadas</w:t>
            </w:r>
          </w:p>
        </w:tc>
        <w:tc>
          <w:tcPr>
            <w:tcW w:w="5275" w:type="dxa"/>
            <w:gridSpan w:val="2"/>
          </w:tcPr>
          <w:p w:rsidR="00870279" w:rsidRDefault="00870279">
            <w:pPr>
              <w:rPr>
                <w:lang w:val="es-MX"/>
              </w:rPr>
            </w:pPr>
          </w:p>
        </w:tc>
      </w:tr>
      <w:tr w:rsidR="007C71D6" w:rsidTr="007C71D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211" w:type="dxa"/>
            <w:gridSpan w:val="4"/>
            <w:tcBorders>
              <w:left w:val="nil"/>
              <w:right w:val="nil"/>
            </w:tcBorders>
          </w:tcPr>
          <w:p w:rsidR="007C71D6" w:rsidRDefault="007C71D6">
            <w:pPr>
              <w:rPr>
                <w:lang w:val="es-MX"/>
              </w:rPr>
            </w:pPr>
          </w:p>
        </w:tc>
      </w:tr>
      <w:tr w:rsidR="00A54E6B" w:rsidTr="007043E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63"/>
        </w:trPr>
        <w:tc>
          <w:tcPr>
            <w:tcW w:w="9211" w:type="dxa"/>
            <w:gridSpan w:val="4"/>
          </w:tcPr>
          <w:p w:rsidR="00A54E6B" w:rsidRDefault="00A54E6B">
            <w:pPr>
              <w:rPr>
                <w:lang w:val="es-MX"/>
              </w:rPr>
            </w:pPr>
            <w:r>
              <w:rPr>
                <w:lang w:val="es-MX"/>
              </w:rPr>
              <w:t>Ubicación</w:t>
            </w:r>
          </w:p>
          <w:p w:rsidR="00A54E6B" w:rsidRDefault="00A54E6B">
            <w:pPr>
              <w:rPr>
                <w:lang w:val="es-MX"/>
              </w:rPr>
            </w:pPr>
          </w:p>
        </w:tc>
      </w:tr>
    </w:tbl>
    <w:p w:rsidR="007C71D6" w:rsidRPr="007043E5" w:rsidRDefault="007C71D6">
      <w:pPr>
        <w:rPr>
          <w:sz w:val="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6340"/>
      </w:tblGrid>
      <w:tr w:rsidR="007C71D6" w:rsidTr="007C71D6">
        <w:tc>
          <w:tcPr>
            <w:tcW w:w="9180" w:type="dxa"/>
            <w:gridSpan w:val="2"/>
          </w:tcPr>
          <w:p w:rsidR="007C71D6" w:rsidRDefault="007C71D6" w:rsidP="007C71D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Infraestructura</w:t>
            </w:r>
          </w:p>
        </w:tc>
      </w:tr>
      <w:tr w:rsidR="007C71D6" w:rsidTr="007C71D6">
        <w:tc>
          <w:tcPr>
            <w:tcW w:w="2840" w:type="dxa"/>
            <w:tcBorders>
              <w:right w:val="single" w:sz="4" w:space="0" w:color="auto"/>
            </w:tcBorders>
          </w:tcPr>
          <w:p w:rsidR="007C71D6" w:rsidRPr="007C71D6" w:rsidRDefault="007C71D6" w:rsidP="007C71D6">
            <w:pPr>
              <w:rPr>
                <w:lang w:val="es-MX"/>
              </w:rPr>
            </w:pPr>
            <w:r>
              <w:rPr>
                <w:lang w:val="es-MX"/>
              </w:rPr>
              <w:t>Superficie (m</w:t>
            </w:r>
            <w:r>
              <w:rPr>
                <w:vertAlign w:val="superscript"/>
                <w:lang w:val="es-MX"/>
              </w:rPr>
              <w:t>2</w:t>
            </w:r>
            <w:r>
              <w:rPr>
                <w:lang w:val="es-MX"/>
              </w:rPr>
              <w:t>)</w:t>
            </w:r>
          </w:p>
        </w:tc>
        <w:tc>
          <w:tcPr>
            <w:tcW w:w="6340" w:type="dxa"/>
            <w:tcBorders>
              <w:left w:val="single" w:sz="4" w:space="0" w:color="auto"/>
            </w:tcBorders>
          </w:tcPr>
          <w:p w:rsidR="007C71D6" w:rsidRPr="007C71D6" w:rsidRDefault="007C71D6" w:rsidP="007C71D6">
            <w:pPr>
              <w:rPr>
                <w:lang w:val="es-MX"/>
              </w:rPr>
            </w:pPr>
          </w:p>
        </w:tc>
      </w:tr>
      <w:tr w:rsidR="007C71D6" w:rsidTr="007C71D6">
        <w:tc>
          <w:tcPr>
            <w:tcW w:w="2840" w:type="dxa"/>
            <w:tcBorders>
              <w:right w:val="single" w:sz="4" w:space="0" w:color="auto"/>
            </w:tcBorders>
          </w:tcPr>
          <w:p w:rsidR="007C71D6" w:rsidRDefault="007C71D6" w:rsidP="007C71D6">
            <w:pPr>
              <w:rPr>
                <w:lang w:val="es-MX"/>
              </w:rPr>
            </w:pPr>
            <w:r>
              <w:rPr>
                <w:lang w:val="es-MX"/>
              </w:rPr>
              <w:t>Ventilación (natural o forzada)</w:t>
            </w:r>
          </w:p>
        </w:tc>
        <w:tc>
          <w:tcPr>
            <w:tcW w:w="6340" w:type="dxa"/>
            <w:tcBorders>
              <w:left w:val="single" w:sz="4" w:space="0" w:color="auto"/>
            </w:tcBorders>
          </w:tcPr>
          <w:p w:rsidR="007C71D6" w:rsidRDefault="007C71D6" w:rsidP="007C71D6">
            <w:pPr>
              <w:rPr>
                <w:lang w:val="es-MX"/>
              </w:rPr>
            </w:pPr>
          </w:p>
        </w:tc>
      </w:tr>
      <w:tr w:rsidR="007C71D6" w:rsidTr="007C71D6">
        <w:tc>
          <w:tcPr>
            <w:tcW w:w="2840" w:type="dxa"/>
            <w:tcBorders>
              <w:right w:val="single" w:sz="4" w:space="0" w:color="auto"/>
            </w:tcBorders>
          </w:tcPr>
          <w:p w:rsidR="007C71D6" w:rsidRDefault="007C71D6" w:rsidP="007C71D6">
            <w:pPr>
              <w:rPr>
                <w:lang w:val="es-MX"/>
              </w:rPr>
            </w:pPr>
            <w:r>
              <w:rPr>
                <w:lang w:val="es-MX"/>
              </w:rPr>
              <w:t>Iluminación (natural o artificial)</w:t>
            </w:r>
          </w:p>
        </w:tc>
        <w:tc>
          <w:tcPr>
            <w:tcW w:w="6340" w:type="dxa"/>
            <w:tcBorders>
              <w:left w:val="single" w:sz="4" w:space="0" w:color="auto"/>
            </w:tcBorders>
          </w:tcPr>
          <w:p w:rsidR="007C71D6" w:rsidRDefault="007C71D6" w:rsidP="007C71D6">
            <w:pPr>
              <w:rPr>
                <w:lang w:val="es-MX"/>
              </w:rPr>
            </w:pPr>
          </w:p>
        </w:tc>
      </w:tr>
    </w:tbl>
    <w:p w:rsidR="007C71D6" w:rsidRPr="007043E5" w:rsidRDefault="007C71D6">
      <w:pPr>
        <w:rPr>
          <w:sz w:val="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80"/>
      </w:tblGrid>
      <w:tr w:rsidR="007C71D6" w:rsidTr="007C71D6">
        <w:tc>
          <w:tcPr>
            <w:tcW w:w="9180" w:type="dxa"/>
          </w:tcPr>
          <w:p w:rsidR="007C71D6" w:rsidRDefault="007C71D6" w:rsidP="007C71D6">
            <w:pPr>
              <w:rPr>
                <w:lang w:val="es-MX"/>
              </w:rPr>
            </w:pPr>
            <w:r>
              <w:rPr>
                <w:lang w:val="es-MX"/>
              </w:rPr>
              <w:t>Objetivo del laboratorio</w:t>
            </w: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</w:tc>
      </w:tr>
      <w:tr w:rsidR="007C71D6" w:rsidTr="007C71D6">
        <w:tc>
          <w:tcPr>
            <w:tcW w:w="9180" w:type="dxa"/>
          </w:tcPr>
          <w:p w:rsidR="007C71D6" w:rsidRDefault="007C71D6" w:rsidP="007C71D6">
            <w:pPr>
              <w:rPr>
                <w:lang w:val="es-MX"/>
              </w:rPr>
            </w:pPr>
            <w:r>
              <w:rPr>
                <w:lang w:val="es-MX"/>
              </w:rPr>
              <w:t>Especialización del laboratorio</w:t>
            </w: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</w:tc>
      </w:tr>
      <w:tr w:rsidR="007C71D6" w:rsidTr="007C71D6">
        <w:tc>
          <w:tcPr>
            <w:tcW w:w="9180" w:type="dxa"/>
          </w:tcPr>
          <w:p w:rsidR="007C71D6" w:rsidRDefault="007C71D6" w:rsidP="007C71D6">
            <w:pPr>
              <w:rPr>
                <w:lang w:val="es-MX"/>
              </w:rPr>
            </w:pPr>
            <w:r>
              <w:rPr>
                <w:lang w:val="es-MX"/>
              </w:rPr>
              <w:t>Justificación de contar con un laboratorio nuevo</w:t>
            </w:r>
            <w:r w:rsidR="004A6DC1">
              <w:rPr>
                <w:lang w:val="es-MX"/>
              </w:rPr>
              <w:t xml:space="preserve"> o modificar el actual</w:t>
            </w: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</w:tc>
      </w:tr>
      <w:tr w:rsidR="007C71D6" w:rsidTr="007C71D6">
        <w:tc>
          <w:tcPr>
            <w:tcW w:w="9180" w:type="dxa"/>
          </w:tcPr>
          <w:p w:rsidR="007C71D6" w:rsidRDefault="007C71D6" w:rsidP="007C71D6">
            <w:pPr>
              <w:rPr>
                <w:lang w:val="es-MX"/>
              </w:rPr>
            </w:pPr>
            <w:r>
              <w:rPr>
                <w:lang w:val="es-MX"/>
              </w:rPr>
              <w:t>Impacto del laboratorio en la formación de recursos</w:t>
            </w:r>
            <w:r w:rsidR="001149BD">
              <w:rPr>
                <w:lang w:val="es-MX"/>
              </w:rPr>
              <w:t xml:space="preserve"> humanos</w:t>
            </w:r>
            <w:r w:rsidR="00CC2124">
              <w:rPr>
                <w:lang w:val="es-MX"/>
              </w:rPr>
              <w:t xml:space="preserve"> / realización de proyectos de investigación y desarrollo tecnológico</w:t>
            </w: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</w:tc>
      </w:tr>
      <w:tr w:rsidR="007C71D6" w:rsidTr="007C71D6">
        <w:tc>
          <w:tcPr>
            <w:tcW w:w="9180" w:type="dxa"/>
          </w:tcPr>
          <w:p w:rsidR="007C71D6" w:rsidRDefault="00870279" w:rsidP="007C71D6">
            <w:pPr>
              <w:rPr>
                <w:lang w:val="es-MX"/>
              </w:rPr>
            </w:pPr>
            <w:r>
              <w:rPr>
                <w:lang w:val="es-MX"/>
              </w:rPr>
              <w:t>Programas académicos asociados</w:t>
            </w: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</w:tc>
      </w:tr>
      <w:tr w:rsidR="007C71D6" w:rsidTr="007C71D6">
        <w:tc>
          <w:tcPr>
            <w:tcW w:w="9180" w:type="dxa"/>
          </w:tcPr>
          <w:p w:rsidR="007C71D6" w:rsidRDefault="007C71D6" w:rsidP="007C71D6">
            <w:pPr>
              <w:rPr>
                <w:lang w:val="es-MX"/>
              </w:rPr>
            </w:pPr>
            <w:r>
              <w:rPr>
                <w:lang w:val="es-MX"/>
              </w:rPr>
              <w:t>Asignaturas a las que dará servicio</w:t>
            </w:r>
            <w:r w:rsidR="007043E5">
              <w:rPr>
                <w:lang w:val="es-MX"/>
              </w:rPr>
              <w:t xml:space="preserve"> / Grupos de investigación a los que dará servicio</w:t>
            </w: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</w:tc>
      </w:tr>
      <w:tr w:rsidR="007C71D6" w:rsidTr="00251EB0">
        <w:trPr>
          <w:trHeight w:val="655"/>
        </w:trPr>
        <w:tc>
          <w:tcPr>
            <w:tcW w:w="9180" w:type="dxa"/>
          </w:tcPr>
          <w:p w:rsidR="007C71D6" w:rsidRDefault="007C71D6" w:rsidP="007C71D6">
            <w:pPr>
              <w:rPr>
                <w:lang w:val="es-MX"/>
              </w:rPr>
            </w:pPr>
            <w:r>
              <w:rPr>
                <w:lang w:val="es-MX"/>
              </w:rPr>
              <w:t>Tipo de actividades a realizar en el laboratorio (docencia</w:t>
            </w:r>
            <w:r w:rsidR="00A54E6B">
              <w:rPr>
                <w:lang w:val="es-MX"/>
              </w:rPr>
              <w:t>, investigación o abierto</w:t>
            </w:r>
            <w:r>
              <w:rPr>
                <w:lang w:val="es-MX"/>
              </w:rPr>
              <w:t>)</w:t>
            </w: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  <w:p w:rsidR="007C71D6" w:rsidRDefault="007C71D6" w:rsidP="007C71D6">
            <w:pPr>
              <w:rPr>
                <w:lang w:val="es-MX"/>
              </w:rPr>
            </w:pPr>
          </w:p>
        </w:tc>
      </w:tr>
    </w:tbl>
    <w:p w:rsidR="00251EB0" w:rsidRDefault="00251EB0">
      <w:r>
        <w:br w:type="page"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9"/>
        <w:gridCol w:w="6843"/>
        <w:gridCol w:w="1065"/>
      </w:tblGrid>
      <w:tr w:rsidR="00FE2F28" w:rsidTr="00FE2F28">
        <w:trPr>
          <w:jc w:val="center"/>
        </w:trPr>
        <w:tc>
          <w:tcPr>
            <w:tcW w:w="1379" w:type="dxa"/>
          </w:tcPr>
          <w:p w:rsidR="00FE2F28" w:rsidRDefault="00FE2F28" w:rsidP="00FE2F28">
            <w:pPr>
              <w:tabs>
                <w:tab w:val="left" w:pos="2100"/>
              </w:tabs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br w:type="page"/>
            </w: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-1270</wp:posOffset>
                  </wp:positionV>
                  <wp:extent cx="484505" cy="574040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0383" y="20788"/>
                      <wp:lineTo x="20383" y="0"/>
                      <wp:lineTo x="0" y="0"/>
                    </wp:wrapPolygon>
                  </wp:wrapTight>
                  <wp:docPr id="116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43" w:type="dxa"/>
          </w:tcPr>
          <w:p w:rsidR="00FE2F28" w:rsidRPr="00FE2F28" w:rsidRDefault="00FE2F28" w:rsidP="00FE2F28">
            <w:pPr>
              <w:pStyle w:val="NormalWeb"/>
              <w:spacing w:before="0" w:beforeAutospacing="0" w:after="200" w:afterAutospacing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E2F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UNIVERSIDAD NACIONAL AUTÓNOMA DE MÉXICO</w:t>
            </w:r>
          </w:p>
          <w:p w:rsidR="00FE2F28" w:rsidRDefault="00FE2F28" w:rsidP="00FE2F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FE2F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/>
              </w:rPr>
              <w:t>FACULTAD DE INGIENIERÍA</w:t>
            </w:r>
          </w:p>
          <w:p w:rsidR="00FE2F28" w:rsidRDefault="00FE2F28" w:rsidP="00FE2F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/>
              </w:rPr>
            </w:pPr>
          </w:p>
          <w:p w:rsidR="00FE2F28" w:rsidRDefault="00FE2F28" w:rsidP="00FE2F2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es-MX"/>
              </w:rPr>
            </w:pPr>
            <w:r w:rsidRPr="003D3C24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es-MX"/>
              </w:rPr>
              <w:t xml:space="preserve"> LISTA DE EQUI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es-MX"/>
              </w:rPr>
              <w:t xml:space="preserve">PO Y MOBILIARIO </w:t>
            </w:r>
            <w:r w:rsidR="00DB7E81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es-MX"/>
              </w:rPr>
              <w:t xml:space="preserve">DISPONIBLE Y/O  NECESARIO 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es-MX"/>
              </w:rPr>
              <w:t>PARA  INICIAR LA OPERACIÓN</w:t>
            </w:r>
          </w:p>
          <w:p w:rsidR="00FE2F28" w:rsidRPr="00FE2F28" w:rsidRDefault="00FE2F28" w:rsidP="00FE2F2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es-MX"/>
              </w:rPr>
              <w:t>DEL LABORATORIO</w:t>
            </w:r>
          </w:p>
        </w:tc>
        <w:tc>
          <w:tcPr>
            <w:tcW w:w="1065" w:type="dxa"/>
          </w:tcPr>
          <w:p w:rsidR="00FE2F28" w:rsidRDefault="00FE2F28" w:rsidP="00FE2F28">
            <w:pPr>
              <w:tabs>
                <w:tab w:val="left" w:pos="2100"/>
              </w:tabs>
              <w:jc w:val="both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-1270</wp:posOffset>
                  </wp:positionV>
                  <wp:extent cx="539115" cy="657860"/>
                  <wp:effectExtent l="0" t="0" r="0" b="8890"/>
                  <wp:wrapTight wrapText="bothSides">
                    <wp:wrapPolygon edited="0">
                      <wp:start x="4580" y="0"/>
                      <wp:lineTo x="763" y="1876"/>
                      <wp:lineTo x="0" y="17514"/>
                      <wp:lineTo x="2290" y="20641"/>
                      <wp:lineTo x="7633" y="21266"/>
                      <wp:lineTo x="12975" y="21266"/>
                      <wp:lineTo x="17555" y="20641"/>
                      <wp:lineTo x="20608" y="16263"/>
                      <wp:lineTo x="19845" y="1876"/>
                      <wp:lineTo x="16028" y="0"/>
                      <wp:lineTo x="4580" y="0"/>
                    </wp:wrapPolygon>
                  </wp:wrapTight>
                  <wp:docPr id="118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65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85AD4" w:rsidRDefault="00985AD4" w:rsidP="00FE2F28">
      <w:pPr>
        <w:tabs>
          <w:tab w:val="left" w:pos="2100"/>
        </w:tabs>
        <w:jc w:val="both"/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287"/>
      </w:tblGrid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</w:tbl>
    <w:p w:rsidR="00985AD4" w:rsidRDefault="00985AD4" w:rsidP="00BD426D">
      <w:pPr>
        <w:jc w:val="both"/>
        <w:rPr>
          <w:lang w:val="es-MX"/>
        </w:rPr>
      </w:pPr>
    </w:p>
    <w:p w:rsidR="00985AD4" w:rsidRDefault="004A6DC1" w:rsidP="00BD426D">
      <w:pPr>
        <w:jc w:val="both"/>
        <w:rPr>
          <w:lang w:val="es-MX"/>
        </w:rPr>
      </w:pPr>
      <w:r>
        <w:rPr>
          <w:lang w:val="es-MX"/>
        </w:rPr>
        <w:t>Requerimientos adicionales</w:t>
      </w:r>
    </w:p>
    <w:p w:rsidR="00985AD4" w:rsidRDefault="00985AD4" w:rsidP="00BD426D">
      <w:pPr>
        <w:jc w:val="both"/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287"/>
      </w:tblGrid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  <w:tr w:rsidR="00FE2F28" w:rsidTr="007C71D6">
        <w:trPr>
          <w:jc w:val="center"/>
        </w:trPr>
        <w:tc>
          <w:tcPr>
            <w:tcW w:w="9287" w:type="dxa"/>
          </w:tcPr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  <w:p w:rsidR="00FE2F28" w:rsidRDefault="00FE2F28" w:rsidP="007C71D6">
            <w:pPr>
              <w:tabs>
                <w:tab w:val="left" w:pos="2100"/>
              </w:tabs>
              <w:jc w:val="both"/>
              <w:rPr>
                <w:lang w:val="es-MX"/>
              </w:rPr>
            </w:pPr>
          </w:p>
        </w:tc>
      </w:tr>
    </w:tbl>
    <w:p w:rsidR="00985AD4" w:rsidRDefault="00985AD4" w:rsidP="00BD426D">
      <w:pPr>
        <w:jc w:val="both"/>
        <w:rPr>
          <w:lang w:val="es-MX"/>
        </w:rPr>
      </w:pPr>
    </w:p>
    <w:p w:rsidR="00985AD4" w:rsidRDefault="00985AD4" w:rsidP="00BD426D">
      <w:pPr>
        <w:jc w:val="both"/>
        <w:rPr>
          <w:lang w:val="es-MX"/>
        </w:rPr>
      </w:pPr>
    </w:p>
    <w:p w:rsidR="00985AD4" w:rsidRDefault="00985AD4" w:rsidP="00BD426D">
      <w:pPr>
        <w:jc w:val="both"/>
        <w:rPr>
          <w:lang w:val="es-MX"/>
        </w:rPr>
      </w:pPr>
    </w:p>
    <w:p w:rsidR="00985AD4" w:rsidRPr="001F61CF" w:rsidRDefault="00A84E2D" w:rsidP="00BD426D">
      <w:pPr>
        <w:jc w:val="both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c">
            <w:drawing>
              <wp:inline distT="0" distB="0" distL="0" distR="0">
                <wp:extent cx="5762625" cy="6096000"/>
                <wp:effectExtent l="0" t="0" r="4445" b="3810"/>
                <wp:docPr id="17" name="Lienz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3501" y="5728900"/>
                            <a:ext cx="69200" cy="29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1EB0" w:rsidRDefault="00251EB0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08106" y="12700"/>
                            <a:ext cx="3185714" cy="34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1EB0" w:rsidRDefault="00251EB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UNIVERSIDAD NACIONAL AUTÓNOMA DE MÉXICO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56109" y="205100"/>
                            <a:ext cx="1656707" cy="3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1EB0" w:rsidRDefault="00251EB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FACULTAD DE INGENIERÍA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9201" y="367000"/>
                            <a:ext cx="69200" cy="29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1EB0" w:rsidRDefault="00251EB0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9201" y="522600"/>
                            <a:ext cx="69200" cy="29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1EB0" w:rsidRDefault="00251EB0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13207" y="709200"/>
                            <a:ext cx="2211110" cy="2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1EB0" w:rsidRDefault="00251EB0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INFORMACIÓN PARA NUEVOS LABORATORIOS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041509" y="864800"/>
                            <a:ext cx="1479506" cy="25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1EB0" w:rsidRDefault="00251EB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DISTRIBUCIÓN DE EQUIPO Y </w:t>
                              </w:r>
                              <w:r w:rsidRPr="00150E72"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MO</w:t>
                              </w:r>
                              <w:r w:rsidR="009E2BF9" w:rsidRPr="00150E72"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B</w:t>
                              </w:r>
                              <w:r w:rsidRPr="00150E72"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ILIARIO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8101" y="1101000"/>
                            <a:ext cx="12700" cy="4746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00724" y="1113100"/>
                            <a:ext cx="12700" cy="4733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0801" y="1101000"/>
                            <a:ext cx="5482624" cy="1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0801" y="5834300"/>
                            <a:ext cx="5482624" cy="12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0121" y="0"/>
                            <a:ext cx="685803" cy="839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0121" y="0"/>
                            <a:ext cx="685803" cy="839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201" y="74900"/>
                            <a:ext cx="641403" cy="721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Lienzo 24" o:spid="_x0000_s1040" editas="canvas" style="width:453.75pt;height:480pt;mso-position-horizontal-relative:char;mso-position-vertical-relative:line" coordsize="57626,60960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width:57626;height:60960;visibility:visible;mso-wrap-style:square">
                  <v:fill o:detectmouseclick="t"/>
                  <v:path o:connecttype="none"/>
                </v:shape>
                <v:rect id="Rectangle 5" o:spid="_x0000_s1042" style="position:absolute;left:1435;top:57289;width:692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uLb4A&#10;AADaAAAADwAAAGRycy9kb3ducmV2LnhtbERP3WrCMBS+H/gO4Qy8W9N5MaRrlDEQnOzG6gMcmtOm&#10;LDkpSbTd2xtB8Orw8f2eejs7K64U4uBZwXtRgiBuvR64V3A+7d7WIGJC1mg9k4J/irDdLF5qrLSf&#10;+EjXJvUih3CsUIFJaaykjK0hh7HwI3HmOh8cpgxDL3XAKYc7K1dl+SEdDpwbDI70baj9ay5OgTw1&#10;u2nd2FD6w6r7tT/7Y0deqeXr/PUJItGcnuKHe6/zfLi/cr9yc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nri2+AAAA2gAAAA8AAAAAAAAAAAAAAAAAmAIAAGRycy9kb3ducmV2&#10;LnhtbFBLBQYAAAAABAAEAPUAAACDAwAAAAA=&#10;" filled="f" stroked="f">
                  <v:textbox style="mso-fit-shape-to-text:t" inset="0,0,0,0">
                    <w:txbxContent>
                      <w:p w:rsidR="00251EB0" w:rsidRDefault="00251EB0"/>
                    </w:txbxContent>
                  </v:textbox>
                </v:rect>
                <v:rect id="Rectangle 6" o:spid="_x0000_s1043" style="position:absolute;left:13081;top:127;width:31857;height:34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    <v:textbox style="mso-fit-shape-to-text:t" inset="0,0,0,0">
                    <w:txbxContent>
                      <w:p w:rsidR="00251EB0" w:rsidRDefault="00251EB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4"/>
                            <w:szCs w:val="24"/>
                            <w:lang w:val="en-US"/>
                          </w:rPr>
                          <w:t>UNIVERSIDAD NACIONAL AUTÓNOMA DE MÉXICO</w:t>
                        </w:r>
                      </w:p>
                    </w:txbxContent>
                  </v:textbox>
                </v:rect>
                <v:rect id="Rectangle 7" o:spid="_x0000_s1044" style="position:absolute;left:20561;top:2051;width:16567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:rsidR="00251EB0" w:rsidRDefault="00251EB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4"/>
                            <w:szCs w:val="24"/>
                            <w:lang w:val="en-US"/>
                          </w:rPr>
                          <w:t>FACULTAD DE INGENIERÍA</w:t>
                        </w:r>
                      </w:p>
                    </w:txbxContent>
                  </v:textbox>
                </v:rect>
                <v:rect id="Rectangle 8" o:spid="_x0000_s1045" style="position:absolute;left:1492;top:3670;width:692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251EB0" w:rsidRDefault="00251EB0"/>
                    </w:txbxContent>
                  </v:textbox>
                </v:rect>
                <v:rect id="Rectangle 22" o:spid="_x0000_s1046" style="position:absolute;left:1492;top:5226;width:692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251EB0" w:rsidRDefault="00251EB0"/>
                    </w:txbxContent>
                  </v:textbox>
                </v:rect>
                <v:rect id="Rectangle 10" o:spid="_x0000_s1047" style="position:absolute;left:17132;top:7092;width:22111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251EB0" w:rsidRDefault="00251EB0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INFORMACIÓN PARA NUEVOS LABORATORIOS</w:t>
                        </w:r>
                      </w:p>
                    </w:txbxContent>
                  </v:textbox>
                </v:rect>
                <v:rect id="Rectangle 11" o:spid="_x0000_s1048" style="position:absolute;left:20415;top:8648;width:1479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251EB0" w:rsidRDefault="00251EB0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DISTRIBUCIÓN DE EQUIPO Y </w:t>
                        </w:r>
                        <w:r w:rsidRPr="00150E72"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  <w:lang w:val="en-US"/>
                          </w:rPr>
                          <w:t>MO</w:t>
                        </w:r>
                        <w:r w:rsidR="009E2BF9" w:rsidRPr="00150E72"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  <w:lang w:val="en-US"/>
                          </w:rPr>
                          <w:t>B</w:t>
                        </w:r>
                        <w:r w:rsidRPr="00150E72"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  <w:lang w:val="en-US"/>
                          </w:rPr>
                          <w:t>ILIARIO</w:t>
                        </w:r>
                      </w:p>
                    </w:txbxContent>
                  </v:textbox>
                </v:rect>
                <v:rect id="Rectangle 12" o:spid="_x0000_s1049" style="position:absolute;left:1181;top:11010;width:127;height:47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<v:rect id="Rectangle 13" o:spid="_x0000_s1050" style="position:absolute;left:56007;top:11131;width:127;height:47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rect id="Rectangle 14" o:spid="_x0000_s1051" style="position:absolute;left:1308;top:11010;width:54826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VjsMA&#10;AADbAAAADwAAAGRycy9kb3ducmV2LnhtbERPTWvCQBC9C/6HZYTedGOoRWNWqYLQi1BtD/U2yY5J&#10;MDub7m417a/vFoTe5vE+J1/3phVXcr6xrGA6SUAQl1Y3XCl4f9uN5yB8QNbYWiYF3+RhvRoOcsy0&#10;vfGBrsdQiRjCPkMFdQhdJqUvazLoJ7YjjtzZOoMhQldJ7fAWw00r0yR5kgYbjg01drStqbwcv4yC&#10;zWK++Xx95P3PoTjR6aO4zFKXKPUw6p+XIAL14V98d7/oOD+F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VjsMAAADbAAAADwAAAAAAAAAAAAAAAACYAgAAZHJzL2Rv&#10;d25yZXYueG1sUEsFBgAAAAAEAAQA9QAAAIgDAAAAAA==&#10;" fillcolor="black" stroked="f"/>
                <v:rect id="Rectangle 15" o:spid="_x0000_s1052" style="position:absolute;left:1308;top:58343;width:54826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wFcQA&#10;AADbAAAADwAAAGRycy9kb3ducmV2LnhtbERPTWvCQBC9C/0PyxR60021LRqzShUEL4LaHuptzE6T&#10;kOxsurvV1F/vCgVv83ifk80704gTOV9ZVvA8SEAQ51ZXXCj4/Fj1xyB8QNbYWCYFf+RhPnvoZZhq&#10;e+YdnfahEDGEfYoKyhDaVEqfl2TQD2xLHLlv6wyGCF0htcNzDDeNHCbJmzRYcWwosaVlSXm9/zUK&#10;FpPx4mf7wpvL7nigw9exfh26RKmnx+59CiJQF+7if/dax/kj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9sBXEAAAA2wAAAA8AAAAAAAAAAAAAAAAAmAIAAGRycy9k&#10;b3ducmV2LnhtbFBLBQYAAAAABAAEAPUAAACJAwAAAAA=&#10;" fillcolor="black" stroked="f"/>
                <v:shape id="Picture 16" o:spid="_x0000_s1053" type="#_x0000_t75" style="position:absolute;left:48901;width:6858;height:8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EHRfBAAAA2wAAAA8AAABkcnMvZG93bnJldi54bWxET9tqwkAQfS/4D8sIvtWNaSptdA0iDS15&#10;0/YDhuzkgtnZkF1N9OvdQqFvczjX2WaT6cSVBtdaVrBaRiCIS6tbrhX8fOfPbyCcR9bYWSYFN3KQ&#10;7WZPW0y1HflI15OvRQhhl6KCxvs+ldKVDRl0S9sTB66yg0Ef4FBLPeAYwk0n4yhaS4Mth4YGezo0&#10;VJ5PF6NAV+8fVV7cMbng60tclKvPROdKLebTfgPC0+T/xX/uLx3mJ/D7SzhA7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4EHRfBAAAA2wAAAA8AAAAAAAAAAAAAAAAAnwIA&#10;AGRycy9kb3ducmV2LnhtbFBLBQYAAAAABAAEAPcAAACNAwAAAAA=&#10;">
                  <v:imagedata r:id="rId26" o:title=""/>
                </v:shape>
                <v:shape id="Picture 17" o:spid="_x0000_s1054" type="#_x0000_t75" style="position:absolute;left:48901;width:6858;height:8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JQRrDAAAA2wAAAA8AAABkcnMvZG93bnJldi54bWxET01rwkAQvQv9D8sUvOluxWhNXUMpFMRD&#10;sdqD3qbZMQlmZ2N2jem/7xaE3ubxPmeZ9bYWHbW+cqzhaaxAEOfOVFxo+Nq/j55B+IBssHZMGn7I&#10;Q7Z6GCwxNe7Gn9TtQiFiCPsUNZQhNKmUPi/Joh+7hjhyJ9daDBG2hTQt3mK4reVEqZm0WHFsKLGh&#10;t5Ly8+5qNUwXyWETuPvYHorNsVOzb0WXudbDx/71BUSgPvyL7+61ifMT+PslHi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QlBGsMAAADbAAAADwAAAAAAAAAAAAAAAACf&#10;AgAAZHJzL2Rvd25yZXYueG1sUEsFBgAAAAAEAAQA9wAAAI8DAAAAAA==&#10;">
                  <v:imagedata r:id="rId27" o:title=""/>
                </v:shape>
                <v:shape id="Picture 18" o:spid="_x0000_s1055" type="#_x0000_t75" style="position:absolute;left:1682;top:749;width:6414;height:7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gDRu/AAAA2wAAAA8AAABkcnMvZG93bnJldi54bWxET81qwkAQvhd8h2UEb3VjDqGkrqKCIHpK&#10;2geYZsdsMDsbdtckfftuodDbfHy/s93Pthcj+dA5VrBZZyCIG6c7bhV8fpxf30CEiKyxd0wKvinA&#10;frd42WKp3cQVjXVsRQrhUKICE+NQShkaQxbD2g3Eibs7bzEm6FupPU4p3PYyz7JCWuw4NRgc6GSo&#10;edRPq2AMN25MNX89uQh0vZ/98Zh7pVbL+fAOItIc/8V/7otO8wv4/SUdIH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+IA0bvwAAANsAAAAPAAAAAAAAAAAAAAAAAJ8CAABk&#10;cnMvZG93bnJldi54bWxQSwUGAAAAAAQABAD3AAAAiwMAAAAA&#10;">
                  <v:imagedata r:id="rId28" o:title=""/>
                </v:shape>
                <w10:anchorlock/>
              </v:group>
            </w:pict>
          </mc:Fallback>
        </mc:AlternateContent>
      </w:r>
    </w:p>
    <w:sectPr w:rsidR="00985AD4" w:rsidRPr="001F61CF" w:rsidSect="00251EB0">
      <w:type w:val="continuous"/>
      <w:pgSz w:w="11907" w:h="16839" w:code="1"/>
      <w:pgMar w:top="1134" w:right="1418" w:bottom="851" w:left="1418" w:header="709" w:footer="709" w:gutter="0"/>
      <w:cols w:space="57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EB0" w:rsidRDefault="00251EB0">
      <w:pPr>
        <w:spacing w:after="0" w:line="240" w:lineRule="auto"/>
      </w:pPr>
      <w:r>
        <w:separator/>
      </w:r>
    </w:p>
  </w:endnote>
  <w:endnote w:type="continuationSeparator" w:id="0">
    <w:p w:rsidR="00251EB0" w:rsidRDefault="0025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EB0" w:rsidRDefault="00251EB0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r w:rsidR="008C1EC8">
      <w:fldChar w:fldCharType="begin"/>
    </w:r>
    <w:r>
      <w:instrText xml:space="preserve"> PAGE  \* Arabic  \* MERGEFORMAT </w:instrText>
    </w:r>
    <w:r w:rsidR="008C1EC8">
      <w:fldChar w:fldCharType="separate"/>
    </w:r>
    <w:r>
      <w:rPr>
        <w:noProof/>
      </w:rPr>
      <w:t>6</w:t>
    </w:r>
    <w:r w:rsidR="008C1EC8">
      <w:rPr>
        <w:noProof/>
      </w:rPr>
      <w:fldChar w:fldCharType="end"/>
    </w:r>
  </w:p>
  <w:p w:rsidR="00251EB0" w:rsidRDefault="00251EB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1"/>
    </w:tblGrid>
    <w:tr w:rsidR="00251EB0" w:rsidTr="00251EB0">
      <w:tc>
        <w:tcPr>
          <w:tcW w:w="3070" w:type="dxa"/>
          <w:vAlign w:val="center"/>
        </w:tcPr>
        <w:p w:rsidR="00251EB0" w:rsidRDefault="00251EB0" w:rsidP="00E82B8D">
          <w:pPr>
            <w:pStyle w:val="Piedepgina"/>
            <w:jc w:val="center"/>
          </w:pPr>
          <w:r>
            <w:t xml:space="preserve">Fecha: </w:t>
          </w:r>
          <w:r w:rsidR="00E82B8D">
            <w:t>30</w:t>
          </w:r>
          <w:r>
            <w:t xml:space="preserve"> de </w:t>
          </w:r>
          <w:r w:rsidR="00E82B8D">
            <w:t>agosto</w:t>
          </w:r>
          <w:r>
            <w:t xml:space="preserve"> de 201</w:t>
          </w:r>
          <w:r w:rsidR="00E82B8D">
            <w:t>3</w:t>
          </w:r>
        </w:p>
      </w:tc>
      <w:tc>
        <w:tcPr>
          <w:tcW w:w="3070" w:type="dxa"/>
          <w:vAlign w:val="center"/>
        </w:tcPr>
        <w:p w:rsidR="00251EB0" w:rsidRDefault="00251EB0" w:rsidP="00251EB0">
          <w:pPr>
            <w:pStyle w:val="Piedepgina"/>
            <w:jc w:val="center"/>
          </w:pPr>
          <w:r>
            <w:t>Versión:</w:t>
          </w:r>
          <w:r w:rsidR="000B4823">
            <w:t>1</w:t>
          </w:r>
        </w:p>
      </w:tc>
      <w:tc>
        <w:tcPr>
          <w:tcW w:w="3071" w:type="dxa"/>
          <w:vAlign w:val="center"/>
        </w:tcPr>
        <w:p w:rsidR="00251EB0" w:rsidRDefault="00251EB0" w:rsidP="00251EB0">
          <w:pPr>
            <w:pStyle w:val="Piedepgina"/>
            <w:jc w:val="center"/>
          </w:pPr>
          <w:r>
            <w:t>Revisión:</w:t>
          </w:r>
        </w:p>
      </w:tc>
    </w:tr>
  </w:tbl>
  <w:p w:rsidR="00251EB0" w:rsidRDefault="00251EB0" w:rsidP="00251EB0">
    <w:pPr>
      <w:pStyle w:val="Piedepginaderecho"/>
      <w:pBdr>
        <w:top w:val="dashed" w:sz="4" w:space="8" w:color="7F7F7F"/>
      </w:pBdr>
      <w:tabs>
        <w:tab w:val="left" w:pos="1410"/>
        <w:tab w:val="right" w:pos="9071"/>
      </w:tabs>
      <w:jc w:val="left"/>
    </w:pPr>
    <w:r>
      <w:rPr>
        <w:color w:val="9FB8CD" w:themeColor="accent2"/>
      </w:rPr>
      <w:tab/>
    </w:r>
    <w:r>
      <w:rPr>
        <w:color w:val="9FB8CD" w:themeColor="accent2"/>
      </w:rPr>
      <w:tab/>
    </w:r>
    <w:r>
      <w:rPr>
        <w:color w:val="9FB8CD" w:themeColor="accent2"/>
      </w:rPr>
      <w:tab/>
    </w:r>
    <w:r>
      <w:rPr>
        <w:color w:val="9FB8CD" w:themeColor="accent2"/>
      </w:rPr>
      <w:sym w:font="Wingdings 3" w:char="F07D"/>
    </w:r>
    <w:r>
      <w:t xml:space="preserve"> Página </w:t>
    </w:r>
    <w:r w:rsidR="008C1EC8">
      <w:fldChar w:fldCharType="begin"/>
    </w:r>
    <w:r>
      <w:instrText xml:space="preserve"> PAGE  \* Arabic  \* MERGEFORMAT </w:instrText>
    </w:r>
    <w:r w:rsidR="008C1EC8">
      <w:fldChar w:fldCharType="separate"/>
    </w:r>
    <w:r w:rsidR="00A84E2D">
      <w:rPr>
        <w:noProof/>
      </w:rPr>
      <w:t>3</w:t>
    </w:r>
    <w:r w:rsidR="008C1EC8">
      <w:rPr>
        <w:noProof/>
      </w:rPr>
      <w:fldChar w:fldCharType="end"/>
    </w:r>
  </w:p>
  <w:p w:rsidR="00251EB0" w:rsidRDefault="00251EB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EB0" w:rsidRDefault="00251EB0"/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1"/>
    </w:tblGrid>
    <w:tr w:rsidR="00251EB0" w:rsidTr="00251EB0">
      <w:tc>
        <w:tcPr>
          <w:tcW w:w="3070" w:type="dxa"/>
          <w:vAlign w:val="center"/>
        </w:tcPr>
        <w:p w:rsidR="00251EB0" w:rsidRDefault="00251EB0" w:rsidP="00251EB0">
          <w:pPr>
            <w:pStyle w:val="Piedepgina"/>
            <w:jc w:val="center"/>
          </w:pPr>
        </w:p>
      </w:tc>
      <w:tc>
        <w:tcPr>
          <w:tcW w:w="3070" w:type="dxa"/>
          <w:vAlign w:val="center"/>
        </w:tcPr>
        <w:p w:rsidR="00251EB0" w:rsidRDefault="00251EB0" w:rsidP="00251EB0">
          <w:pPr>
            <w:pStyle w:val="Piedepgina"/>
            <w:jc w:val="center"/>
          </w:pPr>
        </w:p>
      </w:tc>
      <w:tc>
        <w:tcPr>
          <w:tcW w:w="3071" w:type="dxa"/>
          <w:vAlign w:val="center"/>
        </w:tcPr>
        <w:p w:rsidR="00251EB0" w:rsidRDefault="00251EB0" w:rsidP="00251EB0">
          <w:pPr>
            <w:pStyle w:val="Piedepgina"/>
            <w:jc w:val="center"/>
          </w:pPr>
        </w:p>
      </w:tc>
    </w:tr>
  </w:tbl>
  <w:p w:rsidR="00251EB0" w:rsidRDefault="00251EB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EB0" w:rsidRDefault="00251EB0"/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1"/>
    </w:tblGrid>
    <w:tr w:rsidR="00251EB0" w:rsidTr="00251EB0">
      <w:tc>
        <w:tcPr>
          <w:tcW w:w="3070" w:type="dxa"/>
          <w:vAlign w:val="center"/>
        </w:tcPr>
        <w:p w:rsidR="00251EB0" w:rsidRDefault="00251EB0" w:rsidP="00AD7964">
          <w:pPr>
            <w:pStyle w:val="Piedepgina"/>
            <w:jc w:val="center"/>
          </w:pPr>
          <w:r>
            <w:t xml:space="preserve">Fecha: </w:t>
          </w:r>
          <w:r w:rsidR="00AD7964">
            <w:t>30 de agosto 2013</w:t>
          </w:r>
        </w:p>
      </w:tc>
      <w:tc>
        <w:tcPr>
          <w:tcW w:w="3070" w:type="dxa"/>
          <w:vAlign w:val="center"/>
        </w:tcPr>
        <w:p w:rsidR="00251EB0" w:rsidRDefault="00251EB0" w:rsidP="00251EB0">
          <w:pPr>
            <w:pStyle w:val="Piedepgina"/>
            <w:jc w:val="center"/>
          </w:pPr>
          <w:r>
            <w:t>Versión:</w:t>
          </w:r>
          <w:r w:rsidR="000B4823">
            <w:t xml:space="preserve"> 1</w:t>
          </w:r>
        </w:p>
      </w:tc>
      <w:tc>
        <w:tcPr>
          <w:tcW w:w="3071" w:type="dxa"/>
          <w:vAlign w:val="center"/>
        </w:tcPr>
        <w:p w:rsidR="00251EB0" w:rsidRDefault="00251EB0" w:rsidP="00251EB0">
          <w:pPr>
            <w:pStyle w:val="Piedepgina"/>
            <w:jc w:val="center"/>
          </w:pPr>
          <w:r>
            <w:t>Revisión:</w:t>
          </w:r>
        </w:p>
      </w:tc>
    </w:tr>
  </w:tbl>
  <w:p w:rsidR="00251EB0" w:rsidRDefault="00251E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EB0" w:rsidRDefault="00251EB0">
      <w:pPr>
        <w:spacing w:after="0" w:line="240" w:lineRule="auto"/>
      </w:pPr>
      <w:r>
        <w:separator/>
      </w:r>
    </w:p>
  </w:footnote>
  <w:footnote w:type="continuationSeparator" w:id="0">
    <w:p w:rsidR="00251EB0" w:rsidRDefault="00251EB0">
      <w:pPr>
        <w:spacing w:after="0" w:line="240" w:lineRule="auto"/>
      </w:pPr>
      <w:r>
        <w:continuationSeparator/>
      </w:r>
    </w:p>
  </w:footnote>
  <w:footnote w:id="1">
    <w:p w:rsidR="008332DC" w:rsidRPr="008332DC" w:rsidRDefault="008332DC" w:rsidP="008332DC">
      <w:pPr>
        <w:pStyle w:val="Textonotapie"/>
        <w:jc w:val="both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8332DC">
        <w:rPr>
          <w:rFonts w:ascii="Gill Sans MT" w:eastAsia="Times New Roman" w:hAnsi="Gill Sans MT" w:cs="Times New Roman"/>
          <w:color w:val="000000"/>
          <w:sz w:val="16"/>
          <w:szCs w:val="24"/>
          <w:lang w:eastAsia="es-MX"/>
        </w:rPr>
        <w:t>El “organismo autorizado” en  nuestro país, es la Entidad Nacional de Acreditación (ENAC), así como la Entidad Mexicana de Acreditación (EMA)</w:t>
      </w:r>
      <w:r>
        <w:rPr>
          <w:rFonts w:ascii="Gill Sans MT" w:eastAsia="Times New Roman" w:hAnsi="Gill Sans MT" w:cs="Times New Roman"/>
          <w:color w:val="000000"/>
          <w:sz w:val="16"/>
          <w:szCs w:val="24"/>
          <w:lang w:eastAsia="es-MX"/>
        </w:rPr>
        <w:t xml:space="preserve"> y el </w:t>
      </w:r>
      <w:r w:rsidRPr="008332DC">
        <w:rPr>
          <w:rFonts w:ascii="Gill Sans MT" w:eastAsia="Times New Roman" w:hAnsi="Gill Sans MT" w:cs="Times New Roman"/>
          <w:color w:val="000000"/>
          <w:sz w:val="16"/>
          <w:szCs w:val="24"/>
          <w:lang w:eastAsia="es-MX"/>
        </w:rPr>
        <w:t>Instituto Mexicano de Normalización y Certificación</w:t>
      </w:r>
      <w:r>
        <w:rPr>
          <w:rFonts w:ascii="Gill Sans MT" w:eastAsia="Times New Roman" w:hAnsi="Gill Sans MT" w:cs="Times New Roman"/>
          <w:color w:val="000000"/>
          <w:sz w:val="16"/>
          <w:szCs w:val="24"/>
          <w:lang w:eastAsia="es-MX"/>
        </w:rPr>
        <w:t xml:space="preserve"> (IMNC).</w:t>
      </w:r>
    </w:p>
  </w:footnote>
  <w:footnote w:id="2">
    <w:p w:rsidR="008332DC" w:rsidRPr="008332DC" w:rsidRDefault="008332DC" w:rsidP="008332DC">
      <w:pPr>
        <w:pStyle w:val="Textonotapie"/>
        <w:jc w:val="both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8332DC">
        <w:rPr>
          <w:rFonts w:ascii="Gill Sans MT" w:hAnsi="Gill Sans MT"/>
          <w:sz w:val="16"/>
          <w:szCs w:val="16"/>
        </w:rPr>
        <w:t>L</w:t>
      </w:r>
      <w:r w:rsidRPr="008332DC">
        <w:rPr>
          <w:rFonts w:ascii="Gill Sans MT" w:eastAsia="Times New Roman" w:hAnsi="Gill Sans MT" w:cs="Times New Roman"/>
          <w:color w:val="000000"/>
          <w:sz w:val="16"/>
          <w:szCs w:val="16"/>
          <w:lang w:eastAsia="es-MX"/>
        </w:rPr>
        <w:t>a “tercera parte” es cualquiera de los organismos de certificación existentes, Asociación Española de Normalización y Certificación (AENOR), Laboratori General d'Assaigs i Investigacions (LGAI)</w:t>
      </w:r>
      <w:r>
        <w:rPr>
          <w:rFonts w:ascii="Gill Sans MT" w:eastAsia="Times New Roman" w:hAnsi="Gill Sans MT" w:cs="Times New Roman"/>
          <w:color w:val="000000"/>
          <w:sz w:val="16"/>
          <w:szCs w:val="16"/>
          <w:lang w:eastAsia="es-MX"/>
        </w:rPr>
        <w:t xml:space="preserve">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EB0" w:rsidRDefault="00251EB0" w:rsidP="00DA15E5">
    <w:pPr>
      <w:pStyle w:val="Encabezadoizquierdo"/>
      <w:pBdr>
        <w:bottom w:val="dashed" w:sz="4" w:space="0" w:color="7F7F7F" w:themeColor="text1" w:themeTint="80"/>
      </w:pBdr>
      <w:spacing w:after="0"/>
      <w:jc w:val="right"/>
    </w:pPr>
    <w:r>
      <w:rPr>
        <w:color w:val="9FB8CD" w:themeColor="accent2"/>
      </w:rPr>
      <w:sym w:font="Wingdings 3" w:char="F07D"/>
    </w:r>
    <w:r>
      <w:t xml:space="preserve"> </w:t>
    </w:r>
    <w:sdt>
      <w:sdtPr>
        <w:alias w:val="Título"/>
        <w:id w:val="-17817845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4097B">
          <w:rPr>
            <w:lang w:val="es-MX"/>
          </w:rPr>
          <w:t>Lineamientos para la creación  o modificación de laboratorios</w:t>
        </w:r>
      </w:sdtContent>
    </w:sdt>
  </w:p>
  <w:p w:rsidR="00251EB0" w:rsidRDefault="00251EB0" w:rsidP="00DA15E5">
    <w:pPr>
      <w:pStyle w:val="Encabezadoizquierdo"/>
      <w:pBdr>
        <w:bottom w:val="dashed" w:sz="4" w:space="0" w:color="7F7F7F" w:themeColor="text1" w:themeTint="80"/>
      </w:pBdr>
      <w:spacing w:after="0"/>
      <w:jc w:val="right"/>
    </w:pPr>
    <w:r>
      <w:t>Versión 4 de mayo 2012</w:t>
    </w:r>
  </w:p>
  <w:p w:rsidR="00251EB0" w:rsidRDefault="00251E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</w:rPr>
    </w:lvl>
  </w:abstractNum>
  <w:abstractNum w:abstractNumId="5">
    <w:nsid w:val="69A94173"/>
    <w:multiLevelType w:val="hybridMultilevel"/>
    <w:tmpl w:val="40685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4817">
      <o:colormru v:ext="edit" colors="#727ca3"/>
      <o:colormenu v:ext="edit" fillcolor="#727ca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6D"/>
    <w:rsid w:val="000253E8"/>
    <w:rsid w:val="00033574"/>
    <w:rsid w:val="00043FC0"/>
    <w:rsid w:val="00045422"/>
    <w:rsid w:val="000B4823"/>
    <w:rsid w:val="000D425A"/>
    <w:rsid w:val="001149BD"/>
    <w:rsid w:val="00136760"/>
    <w:rsid w:val="00150E72"/>
    <w:rsid w:val="001F61CF"/>
    <w:rsid w:val="00206081"/>
    <w:rsid w:val="0022228B"/>
    <w:rsid w:val="0023149B"/>
    <w:rsid w:val="0024523E"/>
    <w:rsid w:val="00251EB0"/>
    <w:rsid w:val="0029245F"/>
    <w:rsid w:val="00294B19"/>
    <w:rsid w:val="002B278C"/>
    <w:rsid w:val="0030152F"/>
    <w:rsid w:val="00353DF4"/>
    <w:rsid w:val="0039094A"/>
    <w:rsid w:val="00390CAA"/>
    <w:rsid w:val="003D3C24"/>
    <w:rsid w:val="0044097B"/>
    <w:rsid w:val="004515FD"/>
    <w:rsid w:val="0045521B"/>
    <w:rsid w:val="004617B7"/>
    <w:rsid w:val="004A6DC1"/>
    <w:rsid w:val="00511E5A"/>
    <w:rsid w:val="00580225"/>
    <w:rsid w:val="005E0A9C"/>
    <w:rsid w:val="00623146"/>
    <w:rsid w:val="00623AE1"/>
    <w:rsid w:val="00656F89"/>
    <w:rsid w:val="006A42F9"/>
    <w:rsid w:val="006E5A42"/>
    <w:rsid w:val="007043E5"/>
    <w:rsid w:val="00704DBC"/>
    <w:rsid w:val="007154B6"/>
    <w:rsid w:val="00747DB9"/>
    <w:rsid w:val="007A1431"/>
    <w:rsid w:val="007C71D6"/>
    <w:rsid w:val="007E3B70"/>
    <w:rsid w:val="00800F49"/>
    <w:rsid w:val="00815FEE"/>
    <w:rsid w:val="008332DC"/>
    <w:rsid w:val="00870279"/>
    <w:rsid w:val="008B2987"/>
    <w:rsid w:val="008C1EC8"/>
    <w:rsid w:val="00905AD3"/>
    <w:rsid w:val="009859B3"/>
    <w:rsid w:val="00985AD4"/>
    <w:rsid w:val="009970EA"/>
    <w:rsid w:val="009E2BF9"/>
    <w:rsid w:val="009F3977"/>
    <w:rsid w:val="00A31CB9"/>
    <w:rsid w:val="00A54E6B"/>
    <w:rsid w:val="00A84E2D"/>
    <w:rsid w:val="00AA01BF"/>
    <w:rsid w:val="00AD7013"/>
    <w:rsid w:val="00AD7964"/>
    <w:rsid w:val="00B038EF"/>
    <w:rsid w:val="00BB572D"/>
    <w:rsid w:val="00BD426D"/>
    <w:rsid w:val="00CA55D1"/>
    <w:rsid w:val="00CC2124"/>
    <w:rsid w:val="00CD55BB"/>
    <w:rsid w:val="00CE2DED"/>
    <w:rsid w:val="00DA15E5"/>
    <w:rsid w:val="00DB7E81"/>
    <w:rsid w:val="00DD2AC5"/>
    <w:rsid w:val="00DE2BC5"/>
    <w:rsid w:val="00DE6E54"/>
    <w:rsid w:val="00DF7FCB"/>
    <w:rsid w:val="00E1457D"/>
    <w:rsid w:val="00E82B8D"/>
    <w:rsid w:val="00ED27B9"/>
    <w:rsid w:val="00EE5D68"/>
    <w:rsid w:val="00EF0723"/>
    <w:rsid w:val="00FE2F28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o:colormru v:ext="edit" colors="#727ca3"/>
      <o:colormenu v:ext="edit" fillcolor="#727ca3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28"/>
    <w:rPr>
      <w:rFonts w:eastAsiaTheme="minorEastAsia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36760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qFormat/>
    <w:rsid w:val="00136760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6760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760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760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760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760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760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760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760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2Car">
    <w:name w:val="Título 2 Car"/>
    <w:basedOn w:val="Fuentedeprrafopredeter"/>
    <w:link w:val="Ttulo2"/>
    <w:uiPriority w:val="9"/>
    <w:rsid w:val="00136760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136760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paragraph" w:styleId="Ttulo">
    <w:name w:val="Title"/>
    <w:basedOn w:val="Normal"/>
    <w:link w:val="TtuloCar"/>
    <w:uiPriority w:val="10"/>
    <w:qFormat/>
    <w:rsid w:val="00136760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36760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136760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6760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rsid w:val="00136760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paragraph" w:styleId="Sinespaciado">
    <w:name w:val="No Spacing"/>
    <w:basedOn w:val="Normal"/>
    <w:uiPriority w:val="99"/>
    <w:qFormat/>
    <w:rsid w:val="0013676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6760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760"/>
    <w:rPr>
      <w:rFonts w:eastAsiaTheme="minorEastAsia" w:hAnsi="Tahoma"/>
      <w:color w:val="000000" w:themeColor="text1"/>
      <w:sz w:val="16"/>
      <w:szCs w:val="16"/>
      <w:lang w:val="es-ES"/>
    </w:rPr>
  </w:style>
  <w:style w:type="character" w:styleId="Ttulodellibro">
    <w:name w:val="Book Title"/>
    <w:basedOn w:val="Fuentedeprrafopredeter"/>
    <w:uiPriority w:val="33"/>
    <w:qFormat/>
    <w:rsid w:val="00136760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136760"/>
    <w:rPr>
      <w:rFonts w:eastAsiaTheme="minorEastAsia" w:cstheme="minorBidi"/>
      <w:b/>
      <w:bCs/>
      <w:i/>
      <w:iCs/>
      <w:spacing w:val="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676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760"/>
    <w:rPr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13676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6760"/>
    <w:rPr>
      <w:color w:val="000000" w:themeColor="text1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760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76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760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760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760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760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136760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136760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760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136760"/>
    <w:rPr>
      <w:b/>
      <w:bCs/>
      <w:color w:val="525A7D" w:themeColor="accent1" w:themeShade="BF"/>
      <w:sz w:val="20"/>
      <w:u w:val="single"/>
    </w:rPr>
  </w:style>
  <w:style w:type="paragraph" w:styleId="Listaconvietas">
    <w:name w:val="List Bullet"/>
    <w:basedOn w:val="Normal"/>
    <w:uiPriority w:val="36"/>
    <w:unhideWhenUsed/>
    <w:qFormat/>
    <w:rsid w:val="00136760"/>
    <w:pPr>
      <w:numPr>
        <w:numId w:val="11"/>
      </w:numPr>
      <w:spacing w:after="12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136760"/>
    <w:pPr>
      <w:numPr>
        <w:numId w:val="12"/>
      </w:numPr>
      <w:spacing w:after="120"/>
      <w:contextualSpacing/>
    </w:pPr>
  </w:style>
  <w:style w:type="paragraph" w:styleId="Listaconvietas3">
    <w:name w:val="List Bullet 3"/>
    <w:basedOn w:val="Normal"/>
    <w:uiPriority w:val="36"/>
    <w:unhideWhenUsed/>
    <w:qFormat/>
    <w:rsid w:val="00136760"/>
    <w:pPr>
      <w:numPr>
        <w:numId w:val="1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136760"/>
    <w:pPr>
      <w:numPr>
        <w:numId w:val="1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136760"/>
    <w:pPr>
      <w:numPr>
        <w:numId w:val="15"/>
      </w:numPr>
      <w:spacing w:after="1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6760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136760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136760"/>
    <w:rPr>
      <w:i/>
      <w:iCs/>
      <w:color w:val="7F7F7F" w:themeColor="background1" w:themeShade="7F"/>
      <w:sz w:val="20"/>
    </w:rPr>
  </w:style>
  <w:style w:type="character" w:styleId="Textoennegrita">
    <w:name w:val="Strong"/>
    <w:uiPriority w:val="22"/>
    <w:qFormat/>
    <w:rsid w:val="00136760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136760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136760"/>
    <w:rPr>
      <w:color w:val="737373" w:themeColor="text1" w:themeTint="8C"/>
      <w:sz w:val="20"/>
      <w:u w:val="single"/>
    </w:rPr>
  </w:style>
  <w:style w:type="table" w:styleId="Tablaconcuadrcula">
    <w:name w:val="Table Grid"/>
    <w:basedOn w:val="Tablanormal"/>
    <w:uiPriority w:val="59"/>
    <w:rsid w:val="00136760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Piedepginaizquierdo">
    <w:name w:val="Pie de página izquierdo"/>
    <w:basedOn w:val="Normal"/>
    <w:next w:val="Normal"/>
    <w:uiPriority w:val="35"/>
    <w:qFormat/>
    <w:rsid w:val="00136760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qFormat/>
    <w:rsid w:val="00136760"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Normal"/>
    <w:next w:val="Normal"/>
    <w:uiPriority w:val="39"/>
    <w:rsid w:val="00136760"/>
    <w:pPr>
      <w:pBdr>
        <w:bottom w:val="dashed" w:sz="4" w:space="18" w:color="7F7F7F"/>
      </w:pBdr>
      <w:tabs>
        <w:tab w:val="center" w:pos="4320"/>
        <w:tab w:val="right" w:pos="8640"/>
      </w:tabs>
      <w:spacing w:line="396" w:lineRule="auto"/>
    </w:pPr>
    <w:rPr>
      <w:color w:val="7F7F7F" w:themeColor="text1" w:themeTint="80"/>
    </w:rPr>
  </w:style>
  <w:style w:type="paragraph" w:customStyle="1" w:styleId="Encabezadoizquierdo">
    <w:name w:val="Encabezado izquierdo"/>
    <w:basedOn w:val="Encabezado"/>
    <w:uiPriority w:val="35"/>
    <w:qFormat/>
    <w:rsid w:val="00136760"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qFormat/>
    <w:rsid w:val="00136760"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Normal"/>
    <w:uiPriority w:val="14"/>
    <w:rsid w:val="00136760"/>
    <w:pPr>
      <w:spacing w:after="0" w:line="240" w:lineRule="auto"/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customStyle="1" w:styleId="Direccindelremitente">
    <w:name w:val="Dirección del remitente"/>
    <w:basedOn w:val="Normal"/>
    <w:uiPriority w:val="14"/>
    <w:rsid w:val="00136760"/>
    <w:pPr>
      <w:spacing w:before="200" w:after="0"/>
      <w:contextualSpacing/>
      <w:jc w:val="right"/>
    </w:pPr>
    <w:rPr>
      <w:color w:val="9FB8CD" w:themeColor="accen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D70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C2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617B7"/>
    <w:rPr>
      <w:color w:val="B292CA" w:themeColor="hyperlink"/>
      <w:u w:val="single"/>
    </w:rPr>
  </w:style>
  <w:style w:type="paragraph" w:styleId="Lista">
    <w:name w:val="List"/>
    <w:basedOn w:val="Normal"/>
    <w:uiPriority w:val="99"/>
    <w:unhideWhenUsed/>
    <w:rsid w:val="008332DC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332D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332DC"/>
    <w:rPr>
      <w:rFonts w:eastAsiaTheme="minorEastAsia"/>
      <w:color w:val="000000" w:themeColor="text1"/>
      <w:sz w:val="20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8332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332DC"/>
    <w:rPr>
      <w:rFonts w:eastAsiaTheme="minorEastAsia"/>
      <w:color w:val="000000" w:themeColor="text1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32DC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32DC"/>
    <w:rPr>
      <w:rFonts w:eastAsiaTheme="minorEastAsia"/>
      <w:color w:val="000000" w:themeColor="text1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32D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28"/>
    <w:rPr>
      <w:rFonts w:eastAsiaTheme="minorEastAsia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36760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qFormat/>
    <w:rsid w:val="00136760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6760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760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760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760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760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760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760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760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2Car">
    <w:name w:val="Título 2 Car"/>
    <w:basedOn w:val="Fuentedeprrafopredeter"/>
    <w:link w:val="Ttulo2"/>
    <w:uiPriority w:val="9"/>
    <w:rsid w:val="00136760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136760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paragraph" w:styleId="Ttulo">
    <w:name w:val="Title"/>
    <w:basedOn w:val="Normal"/>
    <w:link w:val="TtuloCar"/>
    <w:uiPriority w:val="10"/>
    <w:qFormat/>
    <w:rsid w:val="00136760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36760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136760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36760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rsid w:val="00136760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paragraph" w:styleId="Sinespaciado">
    <w:name w:val="No Spacing"/>
    <w:basedOn w:val="Normal"/>
    <w:uiPriority w:val="99"/>
    <w:qFormat/>
    <w:rsid w:val="0013676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6760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760"/>
    <w:rPr>
      <w:rFonts w:eastAsiaTheme="minorEastAsia" w:hAnsi="Tahoma"/>
      <w:color w:val="000000" w:themeColor="text1"/>
      <w:sz w:val="16"/>
      <w:szCs w:val="16"/>
      <w:lang w:val="es-ES"/>
    </w:rPr>
  </w:style>
  <w:style w:type="character" w:styleId="Ttulodellibro">
    <w:name w:val="Book Title"/>
    <w:basedOn w:val="Fuentedeprrafopredeter"/>
    <w:uiPriority w:val="33"/>
    <w:qFormat/>
    <w:rsid w:val="00136760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136760"/>
    <w:rPr>
      <w:rFonts w:eastAsiaTheme="minorEastAsia" w:cstheme="minorBidi"/>
      <w:b/>
      <w:bCs/>
      <w:i/>
      <w:iCs/>
      <w:spacing w:val="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676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760"/>
    <w:rPr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13676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6760"/>
    <w:rPr>
      <w:color w:val="000000" w:themeColor="text1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760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76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760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760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760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760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136760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136760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760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136760"/>
    <w:rPr>
      <w:b/>
      <w:bCs/>
      <w:color w:val="525A7D" w:themeColor="accent1" w:themeShade="BF"/>
      <w:sz w:val="20"/>
      <w:u w:val="single"/>
    </w:rPr>
  </w:style>
  <w:style w:type="paragraph" w:styleId="Listaconvietas">
    <w:name w:val="List Bullet"/>
    <w:basedOn w:val="Normal"/>
    <w:uiPriority w:val="36"/>
    <w:unhideWhenUsed/>
    <w:qFormat/>
    <w:rsid w:val="00136760"/>
    <w:pPr>
      <w:numPr>
        <w:numId w:val="11"/>
      </w:numPr>
      <w:spacing w:after="12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136760"/>
    <w:pPr>
      <w:numPr>
        <w:numId w:val="12"/>
      </w:numPr>
      <w:spacing w:after="120"/>
      <w:contextualSpacing/>
    </w:pPr>
  </w:style>
  <w:style w:type="paragraph" w:styleId="Listaconvietas3">
    <w:name w:val="List Bullet 3"/>
    <w:basedOn w:val="Normal"/>
    <w:uiPriority w:val="36"/>
    <w:unhideWhenUsed/>
    <w:qFormat/>
    <w:rsid w:val="00136760"/>
    <w:pPr>
      <w:numPr>
        <w:numId w:val="1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136760"/>
    <w:pPr>
      <w:numPr>
        <w:numId w:val="1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136760"/>
    <w:pPr>
      <w:numPr>
        <w:numId w:val="15"/>
      </w:numPr>
      <w:spacing w:after="1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6760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136760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136760"/>
    <w:rPr>
      <w:i/>
      <w:iCs/>
      <w:color w:val="7F7F7F" w:themeColor="background1" w:themeShade="7F"/>
      <w:sz w:val="20"/>
    </w:rPr>
  </w:style>
  <w:style w:type="character" w:styleId="Textoennegrita">
    <w:name w:val="Strong"/>
    <w:uiPriority w:val="22"/>
    <w:qFormat/>
    <w:rsid w:val="00136760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136760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136760"/>
    <w:rPr>
      <w:color w:val="737373" w:themeColor="text1" w:themeTint="8C"/>
      <w:sz w:val="20"/>
      <w:u w:val="single"/>
    </w:rPr>
  </w:style>
  <w:style w:type="table" w:styleId="Tablaconcuadrcula">
    <w:name w:val="Table Grid"/>
    <w:basedOn w:val="Tablanormal"/>
    <w:uiPriority w:val="59"/>
    <w:rsid w:val="00136760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13676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Piedepginaizquierdo">
    <w:name w:val="Pie de página izquierdo"/>
    <w:basedOn w:val="Normal"/>
    <w:next w:val="Normal"/>
    <w:uiPriority w:val="35"/>
    <w:qFormat/>
    <w:rsid w:val="00136760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qFormat/>
    <w:rsid w:val="00136760"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Normal"/>
    <w:next w:val="Normal"/>
    <w:uiPriority w:val="39"/>
    <w:rsid w:val="00136760"/>
    <w:pPr>
      <w:pBdr>
        <w:bottom w:val="dashed" w:sz="4" w:space="18" w:color="7F7F7F"/>
      </w:pBdr>
      <w:tabs>
        <w:tab w:val="center" w:pos="4320"/>
        <w:tab w:val="right" w:pos="8640"/>
      </w:tabs>
      <w:spacing w:line="396" w:lineRule="auto"/>
    </w:pPr>
    <w:rPr>
      <w:color w:val="7F7F7F" w:themeColor="text1" w:themeTint="80"/>
    </w:rPr>
  </w:style>
  <w:style w:type="paragraph" w:customStyle="1" w:styleId="Encabezadoizquierdo">
    <w:name w:val="Encabezado izquierdo"/>
    <w:basedOn w:val="Encabezado"/>
    <w:uiPriority w:val="35"/>
    <w:qFormat/>
    <w:rsid w:val="00136760"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qFormat/>
    <w:rsid w:val="00136760"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Normal"/>
    <w:uiPriority w:val="14"/>
    <w:rsid w:val="00136760"/>
    <w:pPr>
      <w:spacing w:after="0" w:line="240" w:lineRule="auto"/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customStyle="1" w:styleId="Direccindelremitente">
    <w:name w:val="Dirección del remitente"/>
    <w:basedOn w:val="Normal"/>
    <w:uiPriority w:val="14"/>
    <w:rsid w:val="00136760"/>
    <w:pPr>
      <w:spacing w:before="200" w:after="0"/>
      <w:contextualSpacing/>
      <w:jc w:val="right"/>
    </w:pPr>
    <w:rPr>
      <w:color w:val="9FB8CD" w:themeColor="accen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D70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C2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617B7"/>
    <w:rPr>
      <w:color w:val="B292CA" w:themeColor="hyperlink"/>
      <w:u w:val="single"/>
    </w:rPr>
  </w:style>
  <w:style w:type="paragraph" w:styleId="Lista">
    <w:name w:val="List"/>
    <w:basedOn w:val="Normal"/>
    <w:uiPriority w:val="99"/>
    <w:unhideWhenUsed/>
    <w:rsid w:val="008332DC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332D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332DC"/>
    <w:rPr>
      <w:rFonts w:eastAsiaTheme="minorEastAsia"/>
      <w:color w:val="000000" w:themeColor="text1"/>
      <w:sz w:val="20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8332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332DC"/>
    <w:rPr>
      <w:rFonts w:eastAsiaTheme="minorEastAsia"/>
      <w:color w:val="000000" w:themeColor="text1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32DC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32DC"/>
    <w:rPr>
      <w:rFonts w:eastAsiaTheme="minorEastAsia"/>
      <w:color w:val="000000" w:themeColor="text1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32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://definicion.de/trabajo/" TargetMode="External"/><Relationship Id="rId26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yperlink" Target="http://definicion.de/investigacion/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8.emf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image" Target="media/image7.emf"/><Relationship Id="rId28" Type="http://schemas.openxmlformats.org/officeDocument/2006/relationships/image" Target="media/image12.png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6.emf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Origi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AC0EB-8D1A-4EA4-8723-1ECA00F8AF2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384A0E3-DF27-4D85-B073-53A41DC8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OriginReport.Dotx</Template>
  <TotalTime>0</TotalTime>
  <Pages>7</Pages>
  <Words>916</Words>
  <Characters>5042</Characters>
  <Application>Microsoft Office Word</Application>
  <DocSecurity>0</DocSecurity>
  <Lines>42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Lineamientos para la creación  o modificación de laboratorios</vt:lpstr>
      <vt:lpstr/>
      <vt:lpstr>Heading 1</vt:lpstr>
      <vt:lpstr>    Heading 2</vt:lpstr>
      <vt:lpstr>        Heading 3</vt:lpstr>
    </vt:vector>
  </TitlesOfParts>
  <Company>FI UNAM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Lineamientos para la creación  o modificación de laboratorios</dc:title>
  <dc:subject>Laboratorios de docencia, investigación o abiertos</dc:subject>
  <dc:creator>SERAFIN</dc:creator>
  <cp:lastModifiedBy>osvaldo</cp:lastModifiedBy>
  <cp:revision>2</cp:revision>
  <cp:lastPrinted>2013-08-30T14:35:00Z</cp:lastPrinted>
  <dcterms:created xsi:type="dcterms:W3CDTF">2015-10-06T23:02:00Z</dcterms:created>
  <dcterms:modified xsi:type="dcterms:W3CDTF">2015-10-06T23:02:00Z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